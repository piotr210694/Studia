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099" w:rsidRDefault="00236B4C">
      <w:r>
        <w:t>SYSTEM:</w:t>
      </w:r>
    </w:p>
    <w:p w:rsidR="003F4EE9" w:rsidRPr="00236B4C" w:rsidRDefault="005A7E62" w:rsidP="00236B4C">
      <w:pPr>
        <w:numPr>
          <w:ilvl w:val="0"/>
          <w:numId w:val="1"/>
        </w:numPr>
      </w:pPr>
      <w:r w:rsidRPr="00236B4C">
        <w:t xml:space="preserve">System jest celową kolekcją powiązanych ze sobą komponentów, które współpracują, aby osiągnąć pewien cel. </w:t>
      </w:r>
    </w:p>
    <w:p w:rsidR="003F4EE9" w:rsidRPr="00236B4C" w:rsidRDefault="005A7E62" w:rsidP="00236B4C">
      <w:pPr>
        <w:numPr>
          <w:ilvl w:val="0"/>
          <w:numId w:val="1"/>
        </w:numPr>
      </w:pPr>
      <w:r w:rsidRPr="00236B4C">
        <w:t>Bardzo prosty system, na przykład pióro, jest zrobiony z trzech lub czterech komponentów sprzętowych.</w:t>
      </w:r>
    </w:p>
    <w:p w:rsidR="003F4EE9" w:rsidRPr="00236B4C" w:rsidRDefault="005A7E62" w:rsidP="00236B4C">
      <w:pPr>
        <w:numPr>
          <w:ilvl w:val="0"/>
          <w:numId w:val="1"/>
        </w:numPr>
      </w:pPr>
      <w:r w:rsidRPr="00236B4C">
        <w:t xml:space="preserve">System kontroli lotów składa się z tysięcy komponentów programowych i sprzętowych oraz użytkowników, którzy podejmują decyzje na podstawie informacji otrzymanej z systemu. </w:t>
      </w:r>
    </w:p>
    <w:p w:rsidR="00236B4C" w:rsidRDefault="00236B4C"/>
    <w:p w:rsidR="00236B4C" w:rsidRDefault="003E0368">
      <w:r>
        <w:t>Cały proces</w:t>
      </w:r>
      <w:r w:rsidR="00006708">
        <w:t>, który obejmuje</w:t>
      </w:r>
      <w:r>
        <w:t xml:space="preserve"> fazę projektu, a także implementację, wdrożenie i utrzymanie nazywamy cyklem życia </w:t>
      </w:r>
      <w:r w:rsidR="00006708">
        <w:t>oprogramowania. Wyróżniamy następujące podstawowe modele tegoż cyklu.</w:t>
      </w:r>
    </w:p>
    <w:p w:rsidR="00006708" w:rsidRPr="00BC365B" w:rsidRDefault="00006708" w:rsidP="00BC365B">
      <w:pPr>
        <w:pStyle w:val="Akapitzlist"/>
        <w:numPr>
          <w:ilvl w:val="0"/>
          <w:numId w:val="2"/>
        </w:numPr>
        <w:ind w:hanging="720"/>
        <w:rPr>
          <w:sz w:val="24"/>
          <w:szCs w:val="24"/>
        </w:rPr>
      </w:pPr>
      <w:r w:rsidRPr="00BC365B">
        <w:rPr>
          <w:sz w:val="24"/>
          <w:szCs w:val="24"/>
        </w:rPr>
        <w:t>MODEL KASKADOWY (inaczej liniowy, klasyczny):</w:t>
      </w:r>
    </w:p>
    <w:p w:rsidR="00006708" w:rsidRPr="00BC365B" w:rsidRDefault="00006708" w:rsidP="00006708">
      <w:pPr>
        <w:spacing w:before="100" w:beforeAutospacing="1" w:after="100" w:afterAutospacing="1" w:line="240" w:lineRule="auto"/>
        <w:outlineLvl w:val="1"/>
        <w:rPr>
          <w:rFonts w:ascii="Times New Roman" w:eastAsia="Times New Roman" w:hAnsi="Times New Roman" w:cs="Times New Roman"/>
          <w:b/>
          <w:bCs/>
          <w:sz w:val="24"/>
          <w:szCs w:val="24"/>
          <w:lang w:eastAsia="pl-PL"/>
        </w:rPr>
      </w:pPr>
      <w:r w:rsidRPr="00006708">
        <w:rPr>
          <w:rFonts w:ascii="Times New Roman" w:eastAsia="Times New Roman" w:hAnsi="Times New Roman" w:cs="Times New Roman"/>
          <w:b/>
          <w:bCs/>
          <w:sz w:val="24"/>
          <w:szCs w:val="24"/>
          <w:lang w:eastAsia="pl-PL"/>
        </w:rPr>
        <w:t>Każda następna faza rozpoczyna s</w:t>
      </w:r>
      <w:r w:rsidRPr="00BC365B">
        <w:rPr>
          <w:rFonts w:ascii="Times New Roman" w:eastAsia="Times New Roman" w:hAnsi="Times New Roman" w:cs="Times New Roman"/>
          <w:b/>
          <w:bCs/>
          <w:sz w:val="24"/>
          <w:szCs w:val="24"/>
          <w:lang w:eastAsia="pl-PL"/>
        </w:rPr>
        <w:t>ię dopiero po</w:t>
      </w:r>
      <w:r w:rsidRPr="00006708">
        <w:rPr>
          <w:rFonts w:ascii="Times New Roman" w:eastAsia="Times New Roman" w:hAnsi="Times New Roman" w:cs="Times New Roman"/>
          <w:b/>
          <w:bCs/>
          <w:sz w:val="24"/>
          <w:szCs w:val="24"/>
          <w:lang w:eastAsia="pl-PL"/>
        </w:rPr>
        <w:t xml:space="preserve"> zakończeniu fazy poprzedzającej</w:t>
      </w:r>
      <w:r w:rsidRPr="00BC365B">
        <w:rPr>
          <w:rFonts w:ascii="Times New Roman" w:eastAsia="Times New Roman" w:hAnsi="Times New Roman" w:cs="Times New Roman"/>
          <w:b/>
          <w:bCs/>
          <w:sz w:val="24"/>
          <w:szCs w:val="24"/>
          <w:lang w:eastAsia="pl-PL"/>
        </w:rPr>
        <w:t xml:space="preserve">. </w:t>
      </w:r>
    </w:p>
    <w:p w:rsidR="00BC365B" w:rsidRDefault="00BC365B" w:rsidP="00006708">
      <w:pPr>
        <w:spacing w:before="100" w:beforeAutospacing="1" w:after="100" w:afterAutospacing="1" w:line="240" w:lineRule="auto"/>
        <w:outlineLvl w:val="1"/>
      </w:pPr>
      <w:r>
        <w:rPr>
          <w:rFonts w:ascii="Times New Roman" w:eastAsia="Times New Roman" w:hAnsi="Times New Roman" w:cs="Times New Roman"/>
          <w:bCs/>
          <w:sz w:val="24"/>
          <w:szCs w:val="24"/>
          <w:lang w:eastAsia="pl-PL"/>
        </w:rPr>
        <w:t xml:space="preserve">Zaletą tego modelu jest to, że </w:t>
      </w:r>
      <w:r>
        <w:t>uporządkowuje on proces tworzenia oprogramowania, co ułatwia planowanie i zarządzanie projektem. Niestety posiada on też wiele wad. Bowiem narzuca on z góry ścisłą kolejność wykonywania prac.  Model ten "nie wybacza błędów". Jeśli zostaną one popełnione w jakiś wcześniejszych fazach, a zostaną odkryte dopiero pod koniec prac, koszt ich usunięcia będzie bardzo wysoki.</w:t>
      </w:r>
    </w:p>
    <w:p w:rsidR="00BC365B" w:rsidRDefault="00BC365B" w:rsidP="00BC365B">
      <w:pPr>
        <w:pStyle w:val="Akapitzlist"/>
        <w:numPr>
          <w:ilvl w:val="0"/>
          <w:numId w:val="2"/>
        </w:numPr>
        <w:spacing w:before="100" w:beforeAutospacing="1" w:after="100" w:afterAutospacing="1" w:line="240" w:lineRule="auto"/>
        <w:ind w:hanging="720"/>
        <w:outlineLvl w:val="1"/>
        <w:rPr>
          <w:rFonts w:ascii="Times New Roman" w:eastAsia="Times New Roman" w:hAnsi="Times New Roman" w:cs="Times New Roman"/>
          <w:bCs/>
          <w:sz w:val="24"/>
          <w:szCs w:val="24"/>
          <w:lang w:eastAsia="pl-PL"/>
        </w:rPr>
      </w:pPr>
      <w:r>
        <w:rPr>
          <w:rFonts w:ascii="Times New Roman" w:eastAsia="Times New Roman" w:hAnsi="Times New Roman" w:cs="Times New Roman"/>
          <w:bCs/>
          <w:sz w:val="24"/>
          <w:szCs w:val="24"/>
          <w:lang w:eastAsia="pl-PL"/>
        </w:rPr>
        <w:t>MODEL SPIRALNY</w:t>
      </w:r>
    </w:p>
    <w:p w:rsidR="00BC365B" w:rsidRPr="00BC365B" w:rsidRDefault="00BC365B" w:rsidP="00BC365B">
      <w:pPr>
        <w:pStyle w:val="Akapitzlist"/>
        <w:numPr>
          <w:ilvl w:val="0"/>
          <w:numId w:val="2"/>
        </w:numPr>
        <w:autoSpaceDE w:val="0"/>
        <w:autoSpaceDN w:val="0"/>
        <w:adjustRightInd w:val="0"/>
        <w:spacing w:after="0" w:line="240" w:lineRule="auto"/>
        <w:rPr>
          <w:rFonts w:ascii="Times New Roman" w:hAnsi="Times New Roman" w:cs="Times New Roman"/>
          <w:b/>
          <w:bCs/>
          <w:sz w:val="32"/>
          <w:szCs w:val="32"/>
        </w:rPr>
      </w:pPr>
      <w:r w:rsidRPr="00BC365B">
        <w:rPr>
          <w:rFonts w:ascii="Times New Roman" w:hAnsi="Times New Roman" w:cs="Times New Roman"/>
          <w:b/>
          <w:bCs/>
          <w:sz w:val="32"/>
          <w:szCs w:val="32"/>
        </w:rPr>
        <w:t>Zalety:</w:t>
      </w:r>
    </w:p>
    <w:p w:rsidR="00BC365B" w:rsidRPr="00BC365B" w:rsidRDefault="00BC365B" w:rsidP="00BC365B">
      <w:pPr>
        <w:pStyle w:val="Akapitzlist"/>
        <w:numPr>
          <w:ilvl w:val="0"/>
          <w:numId w:val="2"/>
        </w:numPr>
        <w:autoSpaceDE w:val="0"/>
        <w:autoSpaceDN w:val="0"/>
        <w:adjustRightInd w:val="0"/>
        <w:spacing w:after="0" w:line="240" w:lineRule="auto"/>
        <w:rPr>
          <w:rFonts w:ascii="Times New Roman" w:hAnsi="Times New Roman" w:cs="Times New Roman"/>
          <w:sz w:val="28"/>
          <w:szCs w:val="28"/>
        </w:rPr>
      </w:pPr>
      <w:r w:rsidRPr="00BC365B">
        <w:rPr>
          <w:rFonts w:ascii="Wingdings" w:hAnsi="Wingdings" w:cs="Wingdings"/>
          <w:sz w:val="28"/>
          <w:szCs w:val="28"/>
        </w:rPr>
        <w:t></w:t>
      </w:r>
      <w:r w:rsidRPr="00BC365B">
        <w:rPr>
          <w:rFonts w:ascii="Wingdings" w:hAnsi="Wingdings" w:cs="Wingdings"/>
          <w:sz w:val="28"/>
          <w:szCs w:val="28"/>
        </w:rPr>
        <w:t></w:t>
      </w:r>
      <w:r w:rsidRPr="00BC365B">
        <w:rPr>
          <w:rFonts w:ascii="Times New Roman" w:hAnsi="Times New Roman" w:cs="Times New Roman"/>
          <w:sz w:val="28"/>
          <w:szCs w:val="28"/>
        </w:rPr>
        <w:t xml:space="preserve">Do </w:t>
      </w:r>
      <w:proofErr w:type="spellStart"/>
      <w:r w:rsidRPr="00BC365B">
        <w:rPr>
          <w:rFonts w:ascii="Times New Roman" w:hAnsi="Times New Roman" w:cs="Times New Roman"/>
          <w:sz w:val="28"/>
          <w:szCs w:val="28"/>
        </w:rPr>
        <w:t>du</w:t>
      </w:r>
      <w:r w:rsidRPr="00BC365B">
        <w:rPr>
          <w:rFonts w:ascii="TimesNewRoman" w:eastAsia="TimesNewRoman" w:hAnsi="Times New Roman" w:cs="TimesNewRoman" w:hint="eastAsia"/>
          <w:sz w:val="28"/>
          <w:szCs w:val="28"/>
        </w:rPr>
        <w:t>Ŝ</w:t>
      </w:r>
      <w:r w:rsidRPr="00BC365B">
        <w:rPr>
          <w:rFonts w:ascii="Times New Roman" w:hAnsi="Times New Roman" w:cs="Times New Roman"/>
          <w:sz w:val="28"/>
          <w:szCs w:val="28"/>
        </w:rPr>
        <w:t>ych</w:t>
      </w:r>
      <w:proofErr w:type="spellEnd"/>
      <w:r w:rsidRPr="00BC365B">
        <w:rPr>
          <w:rFonts w:ascii="Times New Roman" w:hAnsi="Times New Roman" w:cs="Times New Roman"/>
          <w:sz w:val="28"/>
          <w:szCs w:val="28"/>
        </w:rPr>
        <w:t xml:space="preserve"> systemów - szybka reakcja na pojawiaj</w:t>
      </w:r>
      <w:r w:rsidRPr="00BC365B">
        <w:rPr>
          <w:rFonts w:ascii="TimesNewRoman" w:eastAsia="TimesNewRoman" w:hAnsi="Times New Roman" w:cs="TimesNewRoman" w:hint="eastAsia"/>
          <w:sz w:val="28"/>
          <w:szCs w:val="28"/>
        </w:rPr>
        <w:t>ą</w:t>
      </w:r>
      <w:r w:rsidRPr="00BC365B">
        <w:rPr>
          <w:rFonts w:ascii="Times New Roman" w:hAnsi="Times New Roman" w:cs="Times New Roman"/>
          <w:sz w:val="28"/>
          <w:szCs w:val="28"/>
        </w:rPr>
        <w:t>ce si</w:t>
      </w:r>
      <w:r w:rsidRPr="00BC365B">
        <w:rPr>
          <w:rFonts w:ascii="TimesNewRoman" w:eastAsia="TimesNewRoman" w:hAnsi="Times New Roman" w:cs="TimesNewRoman" w:hint="eastAsia"/>
          <w:sz w:val="28"/>
          <w:szCs w:val="28"/>
        </w:rPr>
        <w:t>ę</w:t>
      </w:r>
      <w:r w:rsidRPr="00BC365B">
        <w:rPr>
          <w:rFonts w:ascii="TimesNewRoman" w:eastAsia="TimesNewRoman" w:hAnsi="Times New Roman" w:cs="TimesNewRoman"/>
          <w:sz w:val="28"/>
          <w:szCs w:val="28"/>
        </w:rPr>
        <w:t xml:space="preserve"> </w:t>
      </w:r>
      <w:r w:rsidRPr="00BC365B">
        <w:rPr>
          <w:rFonts w:ascii="Times New Roman" w:hAnsi="Times New Roman" w:cs="Times New Roman"/>
          <w:sz w:val="28"/>
          <w:szCs w:val="28"/>
        </w:rPr>
        <w:t>czynniki ryzyka</w:t>
      </w:r>
    </w:p>
    <w:p w:rsidR="00BC365B" w:rsidRPr="00BC365B" w:rsidRDefault="00BC365B" w:rsidP="00BC365B">
      <w:pPr>
        <w:pStyle w:val="Akapitzlist"/>
        <w:numPr>
          <w:ilvl w:val="0"/>
          <w:numId w:val="2"/>
        </w:numPr>
        <w:autoSpaceDE w:val="0"/>
        <w:autoSpaceDN w:val="0"/>
        <w:adjustRightInd w:val="0"/>
        <w:spacing w:after="0" w:line="240" w:lineRule="auto"/>
        <w:rPr>
          <w:rFonts w:ascii="Times New Roman" w:hAnsi="Times New Roman" w:cs="Times New Roman"/>
          <w:sz w:val="28"/>
          <w:szCs w:val="28"/>
        </w:rPr>
      </w:pPr>
      <w:r w:rsidRPr="00BC365B">
        <w:rPr>
          <w:rFonts w:ascii="Wingdings" w:hAnsi="Wingdings" w:cs="Wingdings"/>
          <w:sz w:val="28"/>
          <w:szCs w:val="28"/>
        </w:rPr>
        <w:t></w:t>
      </w:r>
      <w:r w:rsidRPr="00BC365B">
        <w:rPr>
          <w:rFonts w:ascii="Wingdings" w:hAnsi="Wingdings" w:cs="Wingdings"/>
          <w:sz w:val="28"/>
          <w:szCs w:val="28"/>
        </w:rPr>
        <w:t></w:t>
      </w:r>
      <w:r w:rsidRPr="00BC365B">
        <w:rPr>
          <w:rFonts w:ascii="Times New Roman" w:hAnsi="Times New Roman" w:cs="Times New Roman"/>
          <w:sz w:val="28"/>
          <w:szCs w:val="28"/>
        </w:rPr>
        <w:t>Poł</w:t>
      </w:r>
      <w:r w:rsidRPr="00BC365B">
        <w:rPr>
          <w:rFonts w:ascii="TimesNewRoman" w:eastAsia="TimesNewRoman" w:hAnsi="Times New Roman" w:cs="TimesNewRoman" w:hint="eastAsia"/>
          <w:sz w:val="28"/>
          <w:szCs w:val="28"/>
        </w:rPr>
        <w:t>ą</w:t>
      </w:r>
      <w:r w:rsidRPr="00BC365B">
        <w:rPr>
          <w:rFonts w:ascii="Times New Roman" w:hAnsi="Times New Roman" w:cs="Times New Roman"/>
          <w:sz w:val="28"/>
          <w:szCs w:val="28"/>
        </w:rPr>
        <w:t>czenie iteracji z klasycznym modelem kaskadowym</w:t>
      </w:r>
    </w:p>
    <w:p w:rsidR="00BC365B" w:rsidRPr="00BC365B" w:rsidRDefault="00BC365B" w:rsidP="00BC365B">
      <w:pPr>
        <w:pStyle w:val="Akapitzlist"/>
        <w:numPr>
          <w:ilvl w:val="0"/>
          <w:numId w:val="2"/>
        </w:numPr>
        <w:autoSpaceDE w:val="0"/>
        <w:autoSpaceDN w:val="0"/>
        <w:adjustRightInd w:val="0"/>
        <w:spacing w:after="0" w:line="240" w:lineRule="auto"/>
        <w:rPr>
          <w:rFonts w:ascii="Times New Roman" w:hAnsi="Times New Roman" w:cs="Times New Roman"/>
          <w:b/>
          <w:bCs/>
          <w:sz w:val="32"/>
          <w:szCs w:val="32"/>
        </w:rPr>
      </w:pPr>
      <w:r w:rsidRPr="00BC365B">
        <w:rPr>
          <w:rFonts w:ascii="Times New Roman" w:hAnsi="Times New Roman" w:cs="Times New Roman"/>
          <w:b/>
          <w:bCs/>
          <w:sz w:val="32"/>
          <w:szCs w:val="32"/>
        </w:rPr>
        <w:t>Wady:</w:t>
      </w:r>
    </w:p>
    <w:p w:rsidR="00BC365B" w:rsidRPr="00BC365B" w:rsidRDefault="00BC365B" w:rsidP="00BC365B">
      <w:pPr>
        <w:pStyle w:val="Akapitzlist"/>
        <w:numPr>
          <w:ilvl w:val="0"/>
          <w:numId w:val="2"/>
        </w:numPr>
        <w:autoSpaceDE w:val="0"/>
        <w:autoSpaceDN w:val="0"/>
        <w:adjustRightInd w:val="0"/>
        <w:spacing w:after="0" w:line="240" w:lineRule="auto"/>
        <w:rPr>
          <w:rFonts w:ascii="Times New Roman" w:hAnsi="Times New Roman" w:cs="Times New Roman"/>
          <w:sz w:val="28"/>
          <w:szCs w:val="28"/>
        </w:rPr>
      </w:pPr>
      <w:r w:rsidRPr="00BC365B">
        <w:rPr>
          <w:rFonts w:ascii="Wingdings" w:hAnsi="Wingdings" w:cs="Wingdings"/>
          <w:sz w:val="28"/>
          <w:szCs w:val="28"/>
        </w:rPr>
        <w:t></w:t>
      </w:r>
      <w:r w:rsidRPr="00BC365B">
        <w:rPr>
          <w:rFonts w:ascii="Wingdings" w:hAnsi="Wingdings" w:cs="Wingdings"/>
          <w:sz w:val="28"/>
          <w:szCs w:val="28"/>
        </w:rPr>
        <w:t></w:t>
      </w:r>
      <w:r w:rsidRPr="00BC365B">
        <w:rPr>
          <w:rFonts w:ascii="Times New Roman" w:hAnsi="Times New Roman" w:cs="Times New Roman"/>
          <w:sz w:val="28"/>
          <w:szCs w:val="28"/>
        </w:rPr>
        <w:t>Trudno do niego przekona</w:t>
      </w:r>
      <w:r w:rsidRPr="00BC365B">
        <w:rPr>
          <w:rFonts w:ascii="TimesNewRoman" w:eastAsia="TimesNewRoman" w:hAnsi="Times New Roman" w:cs="TimesNewRoman" w:hint="eastAsia"/>
          <w:sz w:val="28"/>
          <w:szCs w:val="28"/>
        </w:rPr>
        <w:t>ć</w:t>
      </w:r>
      <w:r w:rsidRPr="00BC365B">
        <w:rPr>
          <w:rFonts w:ascii="TimesNewRoman" w:eastAsia="TimesNewRoman" w:hAnsi="Times New Roman" w:cs="TimesNewRoman"/>
          <w:sz w:val="28"/>
          <w:szCs w:val="28"/>
        </w:rPr>
        <w:t xml:space="preserve"> </w:t>
      </w:r>
      <w:r w:rsidRPr="00BC365B">
        <w:rPr>
          <w:rFonts w:ascii="Times New Roman" w:hAnsi="Times New Roman" w:cs="Times New Roman"/>
          <w:sz w:val="28"/>
          <w:szCs w:val="28"/>
        </w:rPr>
        <w:t>klienta</w:t>
      </w:r>
    </w:p>
    <w:p w:rsidR="00BC365B" w:rsidRPr="00BC365B" w:rsidRDefault="00BC365B" w:rsidP="00BC365B">
      <w:pPr>
        <w:pStyle w:val="Akapitzlist"/>
        <w:numPr>
          <w:ilvl w:val="0"/>
          <w:numId w:val="2"/>
        </w:numPr>
        <w:autoSpaceDE w:val="0"/>
        <w:autoSpaceDN w:val="0"/>
        <w:adjustRightInd w:val="0"/>
        <w:spacing w:after="0" w:line="240" w:lineRule="auto"/>
        <w:rPr>
          <w:rFonts w:ascii="Times New Roman" w:hAnsi="Times New Roman" w:cs="Times New Roman"/>
          <w:sz w:val="28"/>
          <w:szCs w:val="28"/>
        </w:rPr>
      </w:pPr>
      <w:r w:rsidRPr="00BC365B">
        <w:rPr>
          <w:rFonts w:ascii="Wingdings" w:hAnsi="Wingdings" w:cs="Wingdings"/>
          <w:sz w:val="28"/>
          <w:szCs w:val="28"/>
        </w:rPr>
        <w:t></w:t>
      </w:r>
      <w:r w:rsidRPr="00BC365B">
        <w:rPr>
          <w:rFonts w:ascii="Wingdings" w:hAnsi="Wingdings" w:cs="Wingdings"/>
          <w:sz w:val="28"/>
          <w:szCs w:val="28"/>
        </w:rPr>
        <w:t></w:t>
      </w:r>
      <w:r w:rsidRPr="00BC365B">
        <w:rPr>
          <w:rFonts w:ascii="Times New Roman" w:hAnsi="Times New Roman" w:cs="Times New Roman"/>
          <w:sz w:val="28"/>
          <w:szCs w:val="28"/>
        </w:rPr>
        <w:t>Konieczno</w:t>
      </w:r>
      <w:r w:rsidRPr="00BC365B">
        <w:rPr>
          <w:rFonts w:ascii="TimesNewRoman" w:eastAsia="TimesNewRoman" w:hAnsi="Times New Roman" w:cs="TimesNewRoman" w:hint="eastAsia"/>
          <w:sz w:val="28"/>
          <w:szCs w:val="28"/>
        </w:rPr>
        <w:t>ść</w:t>
      </w:r>
      <w:r w:rsidRPr="00BC365B">
        <w:rPr>
          <w:rFonts w:ascii="TimesNewRoman" w:eastAsia="TimesNewRoman" w:hAnsi="Times New Roman" w:cs="TimesNewRoman"/>
          <w:sz w:val="28"/>
          <w:szCs w:val="28"/>
        </w:rPr>
        <w:t xml:space="preserve"> </w:t>
      </w:r>
      <w:r w:rsidRPr="00BC365B">
        <w:rPr>
          <w:rFonts w:ascii="Times New Roman" w:hAnsi="Times New Roman" w:cs="Times New Roman"/>
          <w:sz w:val="28"/>
          <w:szCs w:val="28"/>
        </w:rPr>
        <w:t>umiej</w:t>
      </w:r>
      <w:r w:rsidRPr="00BC365B">
        <w:rPr>
          <w:rFonts w:ascii="TimesNewRoman" w:eastAsia="TimesNewRoman" w:hAnsi="Times New Roman" w:cs="TimesNewRoman" w:hint="eastAsia"/>
          <w:sz w:val="28"/>
          <w:szCs w:val="28"/>
        </w:rPr>
        <w:t>ę</w:t>
      </w:r>
      <w:r w:rsidRPr="00BC365B">
        <w:rPr>
          <w:rFonts w:ascii="Times New Roman" w:hAnsi="Times New Roman" w:cs="Times New Roman"/>
          <w:sz w:val="28"/>
          <w:szCs w:val="28"/>
        </w:rPr>
        <w:t>tno</w:t>
      </w:r>
      <w:r w:rsidRPr="00BC365B">
        <w:rPr>
          <w:rFonts w:ascii="TimesNewRoman" w:eastAsia="TimesNewRoman" w:hAnsi="Times New Roman" w:cs="TimesNewRoman" w:hint="eastAsia"/>
          <w:sz w:val="28"/>
          <w:szCs w:val="28"/>
        </w:rPr>
        <w:t>ś</w:t>
      </w:r>
      <w:r w:rsidRPr="00BC365B">
        <w:rPr>
          <w:rFonts w:ascii="Times New Roman" w:hAnsi="Times New Roman" w:cs="Times New Roman"/>
          <w:sz w:val="28"/>
          <w:szCs w:val="28"/>
        </w:rPr>
        <w:t>ci szacowania ryzyka</w:t>
      </w:r>
    </w:p>
    <w:p w:rsidR="00BC365B" w:rsidRPr="005A7E62" w:rsidRDefault="00BC365B" w:rsidP="00BC365B">
      <w:pPr>
        <w:pStyle w:val="Akapitzlist"/>
        <w:numPr>
          <w:ilvl w:val="0"/>
          <w:numId w:val="2"/>
        </w:numPr>
        <w:spacing w:before="100" w:beforeAutospacing="1" w:after="100" w:afterAutospacing="1" w:line="240" w:lineRule="auto"/>
        <w:outlineLvl w:val="1"/>
        <w:rPr>
          <w:rFonts w:ascii="Times New Roman" w:eastAsia="Times New Roman" w:hAnsi="Times New Roman" w:cs="Times New Roman"/>
          <w:bCs/>
          <w:sz w:val="24"/>
          <w:szCs w:val="24"/>
          <w:lang w:eastAsia="pl-PL"/>
        </w:rPr>
      </w:pPr>
      <w:r w:rsidRPr="00BC365B">
        <w:rPr>
          <w:rFonts w:ascii="Wingdings" w:hAnsi="Wingdings" w:cs="Wingdings"/>
          <w:sz w:val="28"/>
          <w:szCs w:val="28"/>
        </w:rPr>
        <w:t></w:t>
      </w:r>
      <w:r w:rsidRPr="00BC365B">
        <w:rPr>
          <w:rFonts w:ascii="Wingdings" w:hAnsi="Wingdings" w:cs="Wingdings"/>
          <w:sz w:val="28"/>
          <w:szCs w:val="28"/>
        </w:rPr>
        <w:t></w:t>
      </w:r>
      <w:r w:rsidRPr="00BC365B">
        <w:rPr>
          <w:rFonts w:ascii="Times New Roman" w:hAnsi="Times New Roman" w:cs="Times New Roman"/>
          <w:sz w:val="28"/>
          <w:szCs w:val="28"/>
        </w:rPr>
        <w:t xml:space="preserve">Problemy, gdy </w:t>
      </w:r>
      <w:r w:rsidRPr="00BC365B">
        <w:rPr>
          <w:rFonts w:ascii="TimesNewRoman" w:eastAsia="TimesNewRoman" w:hAnsi="Times New Roman" w:cs="TimesNewRoman" w:hint="eastAsia"/>
          <w:sz w:val="28"/>
          <w:szCs w:val="28"/>
        </w:rPr>
        <w:t>ź</w:t>
      </w:r>
      <w:r w:rsidRPr="00BC365B">
        <w:rPr>
          <w:rFonts w:ascii="Times New Roman" w:hAnsi="Times New Roman" w:cs="Times New Roman"/>
          <w:sz w:val="28"/>
          <w:szCs w:val="28"/>
        </w:rPr>
        <w:t>le oszacujemy ryzyko</w:t>
      </w:r>
    </w:p>
    <w:p w:rsidR="005A7E62" w:rsidRDefault="005A7E62" w:rsidP="005A7E62">
      <w:pPr>
        <w:spacing w:before="100" w:beforeAutospacing="1" w:after="100" w:afterAutospacing="1" w:line="240" w:lineRule="auto"/>
        <w:outlineLvl w:val="1"/>
        <w:rPr>
          <w:rFonts w:ascii="Times New Roman" w:eastAsia="Times New Roman" w:hAnsi="Times New Roman" w:cs="Times New Roman"/>
          <w:bCs/>
          <w:sz w:val="24"/>
          <w:szCs w:val="24"/>
          <w:lang w:eastAsia="pl-PL"/>
        </w:rPr>
      </w:pPr>
    </w:p>
    <w:p w:rsidR="005A7E62" w:rsidRDefault="005A7E62" w:rsidP="005A7E62">
      <w:pPr>
        <w:pStyle w:val="Akapitzlist"/>
        <w:numPr>
          <w:ilvl w:val="0"/>
          <w:numId w:val="2"/>
        </w:numPr>
        <w:spacing w:before="100" w:beforeAutospacing="1" w:after="100" w:afterAutospacing="1" w:line="240" w:lineRule="auto"/>
        <w:ind w:hanging="720"/>
        <w:outlineLvl w:val="1"/>
        <w:rPr>
          <w:rFonts w:ascii="Times New Roman" w:eastAsia="Times New Roman" w:hAnsi="Times New Roman" w:cs="Times New Roman"/>
          <w:bCs/>
          <w:sz w:val="24"/>
          <w:szCs w:val="24"/>
          <w:lang w:eastAsia="pl-PL"/>
        </w:rPr>
      </w:pPr>
      <w:r>
        <w:rPr>
          <w:rFonts w:ascii="Times New Roman" w:eastAsia="Times New Roman" w:hAnsi="Times New Roman" w:cs="Times New Roman"/>
          <w:bCs/>
          <w:sz w:val="24"/>
          <w:szCs w:val="24"/>
          <w:lang w:eastAsia="pl-PL"/>
        </w:rPr>
        <w:t>MODEL PRZYROSTOWY</w:t>
      </w:r>
    </w:p>
    <w:p w:rsidR="005A7E62" w:rsidRDefault="005A7E62" w:rsidP="005A7E62">
      <w:pPr>
        <w:pStyle w:val="Akapitzlist"/>
        <w:spacing w:before="100" w:beforeAutospacing="1" w:after="100" w:afterAutospacing="1" w:line="240" w:lineRule="auto"/>
        <w:outlineLvl w:val="1"/>
        <w:rPr>
          <w:rFonts w:ascii="Times New Roman" w:eastAsia="Times New Roman" w:hAnsi="Times New Roman" w:cs="Times New Roman"/>
          <w:bCs/>
          <w:sz w:val="24"/>
          <w:szCs w:val="24"/>
          <w:lang w:eastAsia="pl-PL"/>
        </w:rPr>
      </w:pPr>
    </w:p>
    <w:p w:rsidR="005A7E62" w:rsidRDefault="005A7E62" w:rsidP="005A7E6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Zalety:</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skrócenie przerw w kontaktach z klientem</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proofErr w:type="spellStart"/>
      <w:r>
        <w:rPr>
          <w:rFonts w:ascii="Times New Roman" w:hAnsi="Times New Roman" w:cs="Times New Roman"/>
          <w:sz w:val="28"/>
          <w:szCs w:val="28"/>
        </w:rPr>
        <w:t>mo</w:t>
      </w:r>
      <w:r>
        <w:rPr>
          <w:rFonts w:ascii="TimesNewRoman" w:eastAsia="TimesNewRoman" w:hAnsi="Times New Roman" w:cs="TimesNewRoman" w:hint="eastAsia"/>
          <w:sz w:val="28"/>
          <w:szCs w:val="28"/>
        </w:rPr>
        <w:t>Ŝ</w:t>
      </w:r>
      <w:r>
        <w:rPr>
          <w:rFonts w:ascii="Times New Roman" w:hAnsi="Times New Roman" w:cs="Times New Roman"/>
          <w:sz w:val="28"/>
          <w:szCs w:val="28"/>
        </w:rPr>
        <w:t>liwo</w:t>
      </w:r>
      <w:r>
        <w:rPr>
          <w:rFonts w:ascii="TimesNewRoman" w:eastAsia="TimesNewRoman" w:hAnsi="Times New Roman" w:cs="TimesNewRoman" w:hint="eastAsia"/>
          <w:sz w:val="28"/>
          <w:szCs w:val="28"/>
        </w:rPr>
        <w:t>ść</w:t>
      </w:r>
      <w:proofErr w:type="spellEnd"/>
      <w:r>
        <w:rPr>
          <w:rFonts w:ascii="TimesNewRoman" w:eastAsia="TimesNewRoman" w:hAnsi="Times New Roman" w:cs="TimesNewRoman"/>
          <w:sz w:val="28"/>
          <w:szCs w:val="28"/>
        </w:rPr>
        <w:t xml:space="preserve"> </w:t>
      </w:r>
      <w:r>
        <w:rPr>
          <w:rFonts w:ascii="Times New Roman" w:hAnsi="Times New Roman" w:cs="Times New Roman"/>
          <w:sz w:val="28"/>
          <w:szCs w:val="28"/>
        </w:rPr>
        <w:t>wczesnego wykorzystania przez klienta</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dostarczonych fragmentów systemu</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proofErr w:type="spellStart"/>
      <w:r>
        <w:rPr>
          <w:rFonts w:ascii="Times New Roman" w:hAnsi="Times New Roman" w:cs="Times New Roman"/>
          <w:sz w:val="28"/>
          <w:szCs w:val="28"/>
        </w:rPr>
        <w:t>mo</w:t>
      </w:r>
      <w:r>
        <w:rPr>
          <w:rFonts w:ascii="TimesNewRoman" w:eastAsia="TimesNewRoman" w:hAnsi="Times New Roman" w:cs="TimesNewRoman" w:hint="eastAsia"/>
          <w:sz w:val="28"/>
          <w:szCs w:val="28"/>
        </w:rPr>
        <w:t>Ŝ</w:t>
      </w:r>
      <w:r>
        <w:rPr>
          <w:rFonts w:ascii="Times New Roman" w:hAnsi="Times New Roman" w:cs="Times New Roman"/>
          <w:sz w:val="28"/>
          <w:szCs w:val="28"/>
        </w:rPr>
        <w:t>liwo</w:t>
      </w:r>
      <w:r>
        <w:rPr>
          <w:rFonts w:ascii="TimesNewRoman" w:eastAsia="TimesNewRoman" w:hAnsi="Times New Roman" w:cs="TimesNewRoman" w:hint="eastAsia"/>
          <w:sz w:val="28"/>
          <w:szCs w:val="28"/>
        </w:rPr>
        <w:t>ść</w:t>
      </w:r>
      <w:proofErr w:type="spellEnd"/>
      <w:r>
        <w:rPr>
          <w:rFonts w:ascii="TimesNewRoman" w:eastAsia="TimesNewRoman" w:hAnsi="Times New Roman" w:cs="TimesNewRoman"/>
          <w:sz w:val="28"/>
          <w:szCs w:val="28"/>
        </w:rPr>
        <w:t xml:space="preserve"> </w:t>
      </w:r>
      <w:r>
        <w:rPr>
          <w:rFonts w:ascii="Times New Roman" w:hAnsi="Times New Roman" w:cs="Times New Roman"/>
          <w:sz w:val="28"/>
          <w:szCs w:val="28"/>
        </w:rPr>
        <w:t>elastycznego reagowania na powstałe opó</w:t>
      </w:r>
      <w:r>
        <w:rPr>
          <w:rFonts w:ascii="TimesNewRoman" w:eastAsia="TimesNewRoman" w:hAnsi="Times New Roman" w:cs="TimesNewRoman" w:hint="eastAsia"/>
          <w:sz w:val="28"/>
          <w:szCs w:val="28"/>
        </w:rPr>
        <w:t>ź</w:t>
      </w:r>
      <w:r>
        <w:rPr>
          <w:rFonts w:ascii="Times New Roman" w:hAnsi="Times New Roman" w:cs="Times New Roman"/>
          <w:sz w:val="28"/>
          <w:szCs w:val="28"/>
        </w:rPr>
        <w:t>nienia</w:t>
      </w:r>
    </w:p>
    <w:p w:rsidR="005A7E62" w:rsidRDefault="005A7E62" w:rsidP="005A7E6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Wady:</w:t>
      </w:r>
    </w:p>
    <w:p w:rsidR="005A7E62" w:rsidRDefault="005A7E62" w:rsidP="005A7E62">
      <w:pPr>
        <w:pStyle w:val="Akapitzlist"/>
        <w:spacing w:before="100" w:beforeAutospacing="1" w:after="100" w:afterAutospacing="1" w:line="240" w:lineRule="auto"/>
        <w:outlineLvl w:val="1"/>
        <w:rPr>
          <w:rFonts w:ascii="Times New Roman" w:hAnsi="Times New Roman" w:cs="Times New Roman"/>
          <w:sz w:val="28"/>
          <w:szCs w:val="28"/>
        </w:rPr>
      </w:pPr>
      <w:r>
        <w:rPr>
          <w:rFonts w:ascii="Wingdings" w:hAnsi="Wingdings" w:cs="Wingdings"/>
          <w:sz w:val="28"/>
          <w:szCs w:val="28"/>
        </w:rPr>
        <w:lastRenderedPageBreak/>
        <w:t></w:t>
      </w:r>
      <w:r>
        <w:rPr>
          <w:rFonts w:ascii="Wingdings" w:hAnsi="Wingdings" w:cs="Wingdings"/>
          <w:sz w:val="28"/>
          <w:szCs w:val="28"/>
        </w:rPr>
        <w:t></w:t>
      </w:r>
      <w:r>
        <w:rPr>
          <w:rFonts w:ascii="Times New Roman" w:hAnsi="Times New Roman" w:cs="Times New Roman"/>
          <w:sz w:val="28"/>
          <w:szCs w:val="28"/>
        </w:rPr>
        <w:t>dodatkowy koszt towarzysz</w:t>
      </w:r>
      <w:r>
        <w:rPr>
          <w:rFonts w:ascii="TimesNewRoman" w:eastAsia="TimesNewRoman" w:hAnsi="Times New Roman" w:cs="TimesNewRoman" w:hint="eastAsia"/>
          <w:sz w:val="28"/>
          <w:szCs w:val="28"/>
        </w:rPr>
        <w:t>ą</w:t>
      </w:r>
      <w:r>
        <w:rPr>
          <w:rFonts w:ascii="Times New Roman" w:hAnsi="Times New Roman" w:cs="Times New Roman"/>
          <w:sz w:val="28"/>
          <w:szCs w:val="28"/>
        </w:rPr>
        <w:t xml:space="preserve">cy </w:t>
      </w:r>
      <w:proofErr w:type="spellStart"/>
      <w:r>
        <w:rPr>
          <w:rFonts w:ascii="Times New Roman" w:hAnsi="Times New Roman" w:cs="Times New Roman"/>
          <w:sz w:val="28"/>
          <w:szCs w:val="28"/>
        </w:rPr>
        <w:t>niezale</w:t>
      </w:r>
      <w:r>
        <w:rPr>
          <w:rFonts w:ascii="TimesNewRoman" w:eastAsia="TimesNewRoman" w:hAnsi="Times New Roman" w:cs="TimesNewRoman" w:hint="eastAsia"/>
          <w:sz w:val="28"/>
          <w:szCs w:val="28"/>
        </w:rPr>
        <w:t>Ŝ</w:t>
      </w:r>
      <w:r>
        <w:rPr>
          <w:rFonts w:ascii="Times New Roman" w:hAnsi="Times New Roman" w:cs="Times New Roman"/>
          <w:sz w:val="28"/>
          <w:szCs w:val="28"/>
        </w:rPr>
        <w:t>nej</w:t>
      </w:r>
      <w:proofErr w:type="spellEnd"/>
      <w:r>
        <w:rPr>
          <w:rFonts w:ascii="Times New Roman" w:hAnsi="Times New Roman" w:cs="Times New Roman"/>
          <w:sz w:val="28"/>
          <w:szCs w:val="28"/>
        </w:rPr>
        <w:t xml:space="preserve"> realizacji fragmentów systemu</w:t>
      </w:r>
    </w:p>
    <w:p w:rsidR="005A7E62" w:rsidRDefault="005A7E62" w:rsidP="005A7E62">
      <w:pPr>
        <w:pStyle w:val="Akapitzlist"/>
        <w:spacing w:before="100" w:beforeAutospacing="1" w:after="100" w:afterAutospacing="1" w:line="240" w:lineRule="auto"/>
        <w:outlineLvl w:val="1"/>
        <w:rPr>
          <w:rFonts w:ascii="Times New Roman" w:hAnsi="Times New Roman" w:cs="Times New Roman"/>
          <w:sz w:val="28"/>
          <w:szCs w:val="28"/>
        </w:rPr>
      </w:pPr>
    </w:p>
    <w:p w:rsidR="005A7E62" w:rsidRDefault="005A7E62" w:rsidP="005A7E62">
      <w:pPr>
        <w:pStyle w:val="Akapitzlist"/>
        <w:spacing w:before="100" w:beforeAutospacing="1" w:after="100" w:afterAutospacing="1" w:line="240" w:lineRule="auto"/>
        <w:outlineLvl w:val="1"/>
        <w:rPr>
          <w:rFonts w:ascii="Times New Roman" w:hAnsi="Times New Roman" w:cs="Times New Roman"/>
          <w:sz w:val="28"/>
          <w:szCs w:val="28"/>
        </w:rPr>
      </w:pPr>
    </w:p>
    <w:p w:rsidR="005A7E62" w:rsidRPr="005A7E62" w:rsidRDefault="005A7E62" w:rsidP="005A7E62">
      <w:pPr>
        <w:pStyle w:val="Akapitzlist"/>
        <w:numPr>
          <w:ilvl w:val="0"/>
          <w:numId w:val="3"/>
        </w:numPr>
        <w:spacing w:before="100" w:beforeAutospacing="1" w:after="100" w:afterAutospacing="1" w:line="240" w:lineRule="auto"/>
        <w:ind w:hanging="720"/>
        <w:outlineLvl w:val="1"/>
        <w:rPr>
          <w:rFonts w:ascii="Times New Roman" w:eastAsia="Times New Roman" w:hAnsi="Times New Roman" w:cs="Times New Roman"/>
          <w:bCs/>
          <w:sz w:val="24"/>
          <w:szCs w:val="24"/>
          <w:lang w:eastAsia="pl-PL"/>
        </w:rPr>
      </w:pPr>
      <w:r>
        <w:rPr>
          <w:rFonts w:ascii="Times New Roman" w:hAnsi="Times New Roman" w:cs="Times New Roman"/>
          <w:sz w:val="28"/>
          <w:szCs w:val="28"/>
        </w:rPr>
        <w:t>PROTOTYPOWANIE</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32"/>
          <w:szCs w:val="32"/>
        </w:rPr>
      </w:pPr>
      <w:r w:rsidRPr="005A7E62">
        <w:rPr>
          <w:rFonts w:ascii="Times New Roman" w:hAnsi="Times New Roman" w:cs="Times New Roman"/>
          <w:sz w:val="32"/>
          <w:szCs w:val="32"/>
        </w:rPr>
        <w:t>Prototypowanie - sposób na unikni</w:t>
      </w:r>
      <w:r w:rsidRPr="005A7E62">
        <w:rPr>
          <w:rFonts w:ascii="TimesNewRoman" w:eastAsia="TimesNewRoman" w:hAnsi="Times New Roman" w:cs="TimesNewRoman" w:hint="eastAsia"/>
          <w:sz w:val="32"/>
          <w:szCs w:val="32"/>
        </w:rPr>
        <w:t>ę</w:t>
      </w:r>
      <w:r w:rsidRPr="005A7E62">
        <w:rPr>
          <w:rFonts w:ascii="Times New Roman" w:hAnsi="Times New Roman" w:cs="Times New Roman"/>
          <w:sz w:val="32"/>
          <w:szCs w:val="32"/>
        </w:rPr>
        <w:t>cie zbyt wysokich kosztów</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32"/>
          <w:szCs w:val="32"/>
        </w:rPr>
      </w:pPr>
      <w:r w:rsidRPr="005A7E62">
        <w:rPr>
          <w:rFonts w:ascii="Times New Roman" w:hAnsi="Times New Roman" w:cs="Times New Roman"/>
          <w:sz w:val="32"/>
          <w:szCs w:val="32"/>
        </w:rPr>
        <w:t>bł</w:t>
      </w:r>
      <w:r w:rsidRPr="005A7E62">
        <w:rPr>
          <w:rFonts w:ascii="TimesNewRoman" w:eastAsia="TimesNewRoman" w:hAnsi="Times New Roman" w:cs="TimesNewRoman" w:hint="eastAsia"/>
          <w:sz w:val="32"/>
          <w:szCs w:val="32"/>
        </w:rPr>
        <w:t>ę</w:t>
      </w:r>
      <w:r w:rsidRPr="005A7E62">
        <w:rPr>
          <w:rFonts w:ascii="Times New Roman" w:hAnsi="Times New Roman" w:cs="Times New Roman"/>
          <w:sz w:val="32"/>
          <w:szCs w:val="32"/>
        </w:rPr>
        <w:t>dów popełnionych w fazie okre</w:t>
      </w:r>
      <w:r w:rsidRPr="005A7E62">
        <w:rPr>
          <w:rFonts w:ascii="TimesNewRoman" w:eastAsia="TimesNewRoman" w:hAnsi="Times New Roman" w:cs="TimesNewRoman" w:hint="eastAsia"/>
          <w:sz w:val="32"/>
          <w:szCs w:val="32"/>
        </w:rPr>
        <w:t>ś</w:t>
      </w:r>
      <w:r w:rsidRPr="005A7E62">
        <w:rPr>
          <w:rFonts w:ascii="Times New Roman" w:hAnsi="Times New Roman" w:cs="Times New Roman"/>
          <w:sz w:val="32"/>
          <w:szCs w:val="32"/>
        </w:rPr>
        <w:t>lania wymaga</w:t>
      </w:r>
      <w:r w:rsidRPr="005A7E62">
        <w:rPr>
          <w:rFonts w:ascii="TimesNewRoman" w:eastAsia="TimesNewRoman" w:hAnsi="Times New Roman" w:cs="TimesNewRoman" w:hint="eastAsia"/>
          <w:sz w:val="32"/>
          <w:szCs w:val="32"/>
        </w:rPr>
        <w:t>ń</w:t>
      </w:r>
      <w:r w:rsidRPr="005A7E62">
        <w:rPr>
          <w:rFonts w:ascii="Times New Roman" w:hAnsi="Times New Roman" w:cs="Times New Roman"/>
          <w:sz w:val="32"/>
          <w:szCs w:val="32"/>
        </w:rPr>
        <w:t>. Zalecany w</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32"/>
          <w:szCs w:val="32"/>
        </w:rPr>
      </w:pPr>
      <w:r w:rsidRPr="005A7E62">
        <w:rPr>
          <w:rFonts w:ascii="Times New Roman" w:hAnsi="Times New Roman" w:cs="Times New Roman"/>
          <w:sz w:val="32"/>
          <w:szCs w:val="32"/>
        </w:rPr>
        <w:t>przypadku, gdy okre</w:t>
      </w:r>
      <w:r w:rsidRPr="005A7E62">
        <w:rPr>
          <w:rFonts w:ascii="TimesNewRoman" w:eastAsia="TimesNewRoman" w:hAnsi="Times New Roman" w:cs="TimesNewRoman" w:hint="eastAsia"/>
          <w:sz w:val="32"/>
          <w:szCs w:val="32"/>
        </w:rPr>
        <w:t>ś</w:t>
      </w:r>
      <w:r w:rsidRPr="005A7E62">
        <w:rPr>
          <w:rFonts w:ascii="Times New Roman" w:hAnsi="Times New Roman" w:cs="Times New Roman"/>
          <w:sz w:val="32"/>
          <w:szCs w:val="32"/>
        </w:rPr>
        <w:t>lenie pocz</w:t>
      </w:r>
      <w:r w:rsidRPr="005A7E62">
        <w:rPr>
          <w:rFonts w:ascii="TimesNewRoman" w:eastAsia="TimesNewRoman" w:hAnsi="Times New Roman" w:cs="TimesNewRoman" w:hint="eastAsia"/>
          <w:sz w:val="32"/>
          <w:szCs w:val="32"/>
        </w:rPr>
        <w:t>ą</w:t>
      </w:r>
      <w:r w:rsidRPr="005A7E62">
        <w:rPr>
          <w:rFonts w:ascii="Times New Roman" w:hAnsi="Times New Roman" w:cs="Times New Roman"/>
          <w:sz w:val="32"/>
          <w:szCs w:val="32"/>
        </w:rPr>
        <w:t>tkowych wymaga</w:t>
      </w:r>
      <w:r w:rsidRPr="005A7E62">
        <w:rPr>
          <w:rFonts w:ascii="TimesNewRoman" w:eastAsia="TimesNewRoman" w:hAnsi="Times New Roman" w:cs="TimesNewRoman" w:hint="eastAsia"/>
          <w:sz w:val="32"/>
          <w:szCs w:val="32"/>
        </w:rPr>
        <w:t>ń</w:t>
      </w:r>
      <w:r w:rsidRPr="005A7E62">
        <w:rPr>
          <w:rFonts w:ascii="TimesNewRoman" w:eastAsia="TimesNewRoman" w:hAnsi="Times New Roman" w:cs="TimesNewRoman"/>
          <w:sz w:val="32"/>
          <w:szCs w:val="32"/>
        </w:rPr>
        <w:t xml:space="preserve"> </w:t>
      </w:r>
      <w:r w:rsidRPr="005A7E62">
        <w:rPr>
          <w:rFonts w:ascii="Times New Roman" w:hAnsi="Times New Roman" w:cs="Times New Roman"/>
          <w:sz w:val="32"/>
          <w:szCs w:val="32"/>
        </w:rPr>
        <w:t>jest stosunkowo</w:t>
      </w:r>
    </w:p>
    <w:p w:rsidR="005A7E62" w:rsidRPr="005A7E62" w:rsidRDefault="005A7E62" w:rsidP="005A7E62">
      <w:pPr>
        <w:pStyle w:val="Akapitzlist"/>
        <w:numPr>
          <w:ilvl w:val="0"/>
          <w:numId w:val="3"/>
        </w:numPr>
        <w:spacing w:before="100" w:beforeAutospacing="1" w:after="100" w:afterAutospacing="1" w:line="240" w:lineRule="auto"/>
        <w:outlineLvl w:val="1"/>
        <w:rPr>
          <w:rFonts w:ascii="Times New Roman" w:eastAsia="Times New Roman" w:hAnsi="Times New Roman" w:cs="Times New Roman"/>
          <w:bCs/>
          <w:sz w:val="24"/>
          <w:szCs w:val="24"/>
          <w:lang w:eastAsia="pl-PL"/>
        </w:rPr>
      </w:pPr>
      <w:r w:rsidRPr="005A7E62">
        <w:rPr>
          <w:rFonts w:ascii="Times New Roman" w:hAnsi="Times New Roman" w:cs="Times New Roman"/>
          <w:sz w:val="32"/>
          <w:szCs w:val="32"/>
        </w:rPr>
        <w:t>łatwe.</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b/>
          <w:bCs/>
          <w:sz w:val="32"/>
          <w:szCs w:val="32"/>
        </w:rPr>
      </w:pPr>
      <w:r w:rsidRPr="005A7E62">
        <w:rPr>
          <w:rFonts w:ascii="Times New Roman" w:hAnsi="Times New Roman" w:cs="Times New Roman"/>
          <w:b/>
          <w:bCs/>
          <w:sz w:val="32"/>
          <w:szCs w:val="32"/>
        </w:rPr>
        <w:t>Zalety prototypowania :</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28"/>
          <w:szCs w:val="28"/>
        </w:rPr>
      </w:pPr>
      <w:r w:rsidRPr="005A7E62">
        <w:rPr>
          <w:rFonts w:ascii="Wingdings" w:hAnsi="Wingdings" w:cs="Wingdings"/>
          <w:sz w:val="28"/>
          <w:szCs w:val="28"/>
        </w:rPr>
        <w:t></w:t>
      </w:r>
      <w:r w:rsidRPr="005A7E62">
        <w:rPr>
          <w:rFonts w:ascii="Wingdings" w:hAnsi="Wingdings" w:cs="Wingdings"/>
          <w:sz w:val="28"/>
          <w:szCs w:val="28"/>
        </w:rPr>
        <w:t></w:t>
      </w:r>
      <w:r w:rsidRPr="005A7E62">
        <w:rPr>
          <w:rFonts w:ascii="Times New Roman" w:hAnsi="Times New Roman" w:cs="Times New Roman"/>
          <w:sz w:val="28"/>
          <w:szCs w:val="28"/>
        </w:rPr>
        <w:t>lepsze poznanie potrzeb i wymaga</w:t>
      </w:r>
      <w:r w:rsidRPr="005A7E62">
        <w:rPr>
          <w:rFonts w:ascii="TimesNewRoman" w:eastAsia="TimesNewRoman" w:hAnsi="Times New Roman" w:cs="TimesNewRoman" w:hint="eastAsia"/>
          <w:sz w:val="28"/>
          <w:szCs w:val="28"/>
        </w:rPr>
        <w:t>ń</w:t>
      </w:r>
      <w:r w:rsidRPr="005A7E62">
        <w:rPr>
          <w:rFonts w:ascii="TimesNewRoman" w:eastAsia="TimesNewRoman" w:hAnsi="Times New Roman" w:cs="TimesNewRoman"/>
          <w:sz w:val="28"/>
          <w:szCs w:val="28"/>
        </w:rPr>
        <w:t xml:space="preserve"> </w:t>
      </w:r>
      <w:r w:rsidRPr="005A7E62">
        <w:rPr>
          <w:rFonts w:ascii="Times New Roman" w:hAnsi="Times New Roman" w:cs="Times New Roman"/>
          <w:sz w:val="28"/>
          <w:szCs w:val="28"/>
        </w:rPr>
        <w:t>klienta</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28"/>
          <w:szCs w:val="28"/>
        </w:rPr>
      </w:pPr>
      <w:r w:rsidRPr="005A7E62">
        <w:rPr>
          <w:rFonts w:ascii="Wingdings" w:hAnsi="Wingdings" w:cs="Wingdings"/>
          <w:sz w:val="28"/>
          <w:szCs w:val="28"/>
        </w:rPr>
        <w:t></w:t>
      </w:r>
      <w:r w:rsidRPr="005A7E62">
        <w:rPr>
          <w:rFonts w:ascii="Wingdings" w:hAnsi="Wingdings" w:cs="Wingdings"/>
          <w:sz w:val="28"/>
          <w:szCs w:val="28"/>
        </w:rPr>
        <w:t></w:t>
      </w:r>
      <w:proofErr w:type="spellStart"/>
      <w:r w:rsidRPr="005A7E62">
        <w:rPr>
          <w:rFonts w:ascii="Times New Roman" w:hAnsi="Times New Roman" w:cs="Times New Roman"/>
          <w:sz w:val="28"/>
          <w:szCs w:val="28"/>
        </w:rPr>
        <w:t>mo</w:t>
      </w:r>
      <w:r w:rsidRPr="005A7E62">
        <w:rPr>
          <w:rFonts w:ascii="TimesNewRoman" w:eastAsia="TimesNewRoman" w:hAnsi="Times New Roman" w:cs="TimesNewRoman" w:hint="eastAsia"/>
          <w:sz w:val="28"/>
          <w:szCs w:val="28"/>
        </w:rPr>
        <w:t>Ŝ</w:t>
      </w:r>
      <w:r w:rsidRPr="005A7E62">
        <w:rPr>
          <w:rFonts w:ascii="Times New Roman" w:hAnsi="Times New Roman" w:cs="Times New Roman"/>
          <w:sz w:val="28"/>
          <w:szCs w:val="28"/>
        </w:rPr>
        <w:t>liwo</w:t>
      </w:r>
      <w:r w:rsidRPr="005A7E62">
        <w:rPr>
          <w:rFonts w:ascii="TimesNewRoman" w:eastAsia="TimesNewRoman" w:hAnsi="Times New Roman" w:cs="TimesNewRoman" w:hint="eastAsia"/>
          <w:sz w:val="28"/>
          <w:szCs w:val="28"/>
        </w:rPr>
        <w:t>ść</w:t>
      </w:r>
      <w:proofErr w:type="spellEnd"/>
      <w:r w:rsidRPr="005A7E62">
        <w:rPr>
          <w:rFonts w:ascii="TimesNewRoman" w:eastAsia="TimesNewRoman" w:hAnsi="Times New Roman" w:cs="TimesNewRoman"/>
          <w:sz w:val="28"/>
          <w:szCs w:val="28"/>
        </w:rPr>
        <w:t xml:space="preserve"> </w:t>
      </w:r>
      <w:r w:rsidRPr="005A7E62">
        <w:rPr>
          <w:rFonts w:ascii="Times New Roman" w:hAnsi="Times New Roman" w:cs="Times New Roman"/>
          <w:sz w:val="28"/>
          <w:szCs w:val="28"/>
        </w:rPr>
        <w:t>szybkiej demonstracji pracuj</w:t>
      </w:r>
      <w:r w:rsidRPr="005A7E62">
        <w:rPr>
          <w:rFonts w:ascii="TimesNewRoman" w:eastAsia="TimesNewRoman" w:hAnsi="Times New Roman" w:cs="TimesNewRoman" w:hint="eastAsia"/>
          <w:sz w:val="28"/>
          <w:szCs w:val="28"/>
        </w:rPr>
        <w:t>ą</w:t>
      </w:r>
      <w:r w:rsidRPr="005A7E62">
        <w:rPr>
          <w:rFonts w:ascii="Times New Roman" w:hAnsi="Times New Roman" w:cs="Times New Roman"/>
          <w:sz w:val="28"/>
          <w:szCs w:val="28"/>
        </w:rPr>
        <w:t>cej wersji systemu</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28"/>
          <w:szCs w:val="28"/>
        </w:rPr>
      </w:pPr>
      <w:r w:rsidRPr="005A7E62">
        <w:rPr>
          <w:rFonts w:ascii="Wingdings" w:hAnsi="Wingdings" w:cs="Wingdings"/>
          <w:sz w:val="28"/>
          <w:szCs w:val="28"/>
        </w:rPr>
        <w:t></w:t>
      </w:r>
      <w:r w:rsidRPr="005A7E62">
        <w:rPr>
          <w:rFonts w:ascii="Wingdings" w:hAnsi="Wingdings" w:cs="Wingdings"/>
          <w:sz w:val="28"/>
          <w:szCs w:val="28"/>
        </w:rPr>
        <w:t></w:t>
      </w:r>
      <w:proofErr w:type="spellStart"/>
      <w:r w:rsidRPr="005A7E62">
        <w:rPr>
          <w:rFonts w:ascii="Times New Roman" w:hAnsi="Times New Roman" w:cs="Times New Roman"/>
          <w:sz w:val="28"/>
          <w:szCs w:val="28"/>
        </w:rPr>
        <w:t>mo</w:t>
      </w:r>
      <w:r w:rsidRPr="005A7E62">
        <w:rPr>
          <w:rFonts w:ascii="TimesNewRoman" w:eastAsia="TimesNewRoman" w:hAnsi="Times New Roman" w:cs="TimesNewRoman" w:hint="eastAsia"/>
          <w:sz w:val="28"/>
          <w:szCs w:val="28"/>
        </w:rPr>
        <w:t>Ŝ</w:t>
      </w:r>
      <w:r w:rsidRPr="005A7E62">
        <w:rPr>
          <w:rFonts w:ascii="Times New Roman" w:hAnsi="Times New Roman" w:cs="Times New Roman"/>
          <w:sz w:val="28"/>
          <w:szCs w:val="28"/>
        </w:rPr>
        <w:t>liwo</w:t>
      </w:r>
      <w:r w:rsidRPr="005A7E62">
        <w:rPr>
          <w:rFonts w:ascii="TimesNewRoman" w:eastAsia="TimesNewRoman" w:hAnsi="Times New Roman" w:cs="TimesNewRoman" w:hint="eastAsia"/>
          <w:sz w:val="28"/>
          <w:szCs w:val="28"/>
        </w:rPr>
        <w:t>ść</w:t>
      </w:r>
      <w:proofErr w:type="spellEnd"/>
      <w:r w:rsidRPr="005A7E62">
        <w:rPr>
          <w:rFonts w:ascii="TimesNewRoman" w:eastAsia="TimesNewRoman" w:hAnsi="Times New Roman" w:cs="TimesNewRoman"/>
          <w:sz w:val="28"/>
          <w:szCs w:val="28"/>
        </w:rPr>
        <w:t xml:space="preserve"> </w:t>
      </w:r>
      <w:r w:rsidRPr="005A7E62">
        <w:rPr>
          <w:rFonts w:ascii="Times New Roman" w:hAnsi="Times New Roman" w:cs="Times New Roman"/>
          <w:sz w:val="28"/>
          <w:szCs w:val="28"/>
        </w:rPr>
        <w:t>szkole</w:t>
      </w:r>
      <w:r w:rsidRPr="005A7E62">
        <w:rPr>
          <w:rFonts w:ascii="TimesNewRoman" w:eastAsia="TimesNewRoman" w:hAnsi="Times New Roman" w:cs="TimesNewRoman" w:hint="eastAsia"/>
          <w:sz w:val="28"/>
          <w:szCs w:val="28"/>
        </w:rPr>
        <w:t>ń</w:t>
      </w:r>
      <w:r w:rsidRPr="005A7E62">
        <w:rPr>
          <w:rFonts w:ascii="TimesNewRoman" w:eastAsia="TimesNewRoman" w:hAnsi="Times New Roman" w:cs="TimesNewRoman"/>
          <w:sz w:val="28"/>
          <w:szCs w:val="28"/>
        </w:rPr>
        <w:t xml:space="preserve"> </w:t>
      </w:r>
      <w:r w:rsidRPr="005A7E62">
        <w:rPr>
          <w:rFonts w:ascii="Times New Roman" w:hAnsi="Times New Roman" w:cs="Times New Roman"/>
          <w:sz w:val="28"/>
          <w:szCs w:val="28"/>
        </w:rPr>
        <w:t>zanim zbudowany zostanie pełny system</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b/>
          <w:bCs/>
          <w:sz w:val="32"/>
          <w:szCs w:val="32"/>
        </w:rPr>
      </w:pPr>
      <w:r w:rsidRPr="005A7E62">
        <w:rPr>
          <w:rFonts w:ascii="Times New Roman" w:hAnsi="Times New Roman" w:cs="Times New Roman"/>
          <w:b/>
          <w:bCs/>
          <w:sz w:val="32"/>
          <w:szCs w:val="32"/>
        </w:rPr>
        <w:t>Wady:</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28"/>
          <w:szCs w:val="28"/>
        </w:rPr>
      </w:pPr>
      <w:r w:rsidRPr="005A7E62">
        <w:rPr>
          <w:rFonts w:ascii="Wingdings" w:hAnsi="Wingdings" w:cs="Wingdings"/>
          <w:sz w:val="28"/>
          <w:szCs w:val="28"/>
        </w:rPr>
        <w:t></w:t>
      </w:r>
      <w:r w:rsidRPr="005A7E62">
        <w:rPr>
          <w:rFonts w:ascii="Wingdings" w:hAnsi="Wingdings" w:cs="Wingdings"/>
          <w:sz w:val="28"/>
          <w:szCs w:val="28"/>
        </w:rPr>
        <w:t></w:t>
      </w:r>
      <w:r w:rsidRPr="005A7E62">
        <w:rPr>
          <w:rFonts w:ascii="Times New Roman" w:hAnsi="Times New Roman" w:cs="Times New Roman"/>
          <w:sz w:val="28"/>
          <w:szCs w:val="28"/>
        </w:rPr>
        <w:t>niezadowolenie klienta, który po obejrzeniu działaj</w:t>
      </w:r>
      <w:r w:rsidRPr="005A7E62">
        <w:rPr>
          <w:rFonts w:ascii="TimesNewRoman" w:eastAsia="TimesNewRoman" w:hAnsi="Times New Roman" w:cs="TimesNewRoman" w:hint="eastAsia"/>
          <w:sz w:val="28"/>
          <w:szCs w:val="28"/>
        </w:rPr>
        <w:t>ą</w:t>
      </w:r>
      <w:r w:rsidRPr="005A7E62">
        <w:rPr>
          <w:rFonts w:ascii="Times New Roman" w:hAnsi="Times New Roman" w:cs="Times New Roman"/>
          <w:sz w:val="28"/>
          <w:szCs w:val="28"/>
        </w:rPr>
        <w:t>cego prototypu musi</w:t>
      </w:r>
    </w:p>
    <w:p w:rsidR="005A7E62" w:rsidRPr="005A7E62" w:rsidRDefault="005A7E62" w:rsidP="005A7E62">
      <w:pPr>
        <w:pStyle w:val="Akapitzlist"/>
        <w:numPr>
          <w:ilvl w:val="0"/>
          <w:numId w:val="3"/>
        </w:numPr>
        <w:autoSpaceDE w:val="0"/>
        <w:autoSpaceDN w:val="0"/>
        <w:adjustRightInd w:val="0"/>
        <w:spacing w:after="0" w:line="240" w:lineRule="auto"/>
        <w:rPr>
          <w:rFonts w:ascii="Times New Roman" w:hAnsi="Times New Roman" w:cs="Times New Roman"/>
          <w:sz w:val="28"/>
          <w:szCs w:val="28"/>
        </w:rPr>
      </w:pPr>
      <w:r w:rsidRPr="005A7E62">
        <w:rPr>
          <w:rFonts w:ascii="Times New Roman" w:hAnsi="Times New Roman" w:cs="Times New Roman"/>
          <w:sz w:val="28"/>
          <w:szCs w:val="28"/>
        </w:rPr>
        <w:t>nast</w:t>
      </w:r>
      <w:r w:rsidRPr="005A7E62">
        <w:rPr>
          <w:rFonts w:ascii="TimesNewRoman" w:eastAsia="TimesNewRoman" w:hAnsi="Times New Roman" w:cs="TimesNewRoman" w:hint="eastAsia"/>
          <w:sz w:val="28"/>
          <w:szCs w:val="28"/>
        </w:rPr>
        <w:t>ę</w:t>
      </w:r>
      <w:r w:rsidRPr="005A7E62">
        <w:rPr>
          <w:rFonts w:ascii="Times New Roman" w:hAnsi="Times New Roman" w:cs="Times New Roman"/>
          <w:sz w:val="28"/>
          <w:szCs w:val="28"/>
        </w:rPr>
        <w:t>pnie długo czeka</w:t>
      </w:r>
      <w:r w:rsidRPr="005A7E62">
        <w:rPr>
          <w:rFonts w:ascii="TimesNewRoman" w:eastAsia="TimesNewRoman" w:hAnsi="Times New Roman" w:cs="TimesNewRoman" w:hint="eastAsia"/>
          <w:sz w:val="28"/>
          <w:szCs w:val="28"/>
        </w:rPr>
        <w:t>ć</w:t>
      </w:r>
      <w:r w:rsidRPr="005A7E62">
        <w:rPr>
          <w:rFonts w:ascii="TimesNewRoman" w:eastAsia="TimesNewRoman" w:hAnsi="Times New Roman" w:cs="TimesNewRoman"/>
          <w:sz w:val="28"/>
          <w:szCs w:val="28"/>
        </w:rPr>
        <w:t xml:space="preserve"> </w:t>
      </w:r>
      <w:r w:rsidRPr="005A7E62">
        <w:rPr>
          <w:rFonts w:ascii="Times New Roman" w:hAnsi="Times New Roman" w:cs="Times New Roman"/>
          <w:sz w:val="28"/>
          <w:szCs w:val="28"/>
        </w:rPr>
        <w:t>na dostaw</w:t>
      </w:r>
      <w:r w:rsidRPr="005A7E62">
        <w:rPr>
          <w:rFonts w:ascii="TimesNewRoman" w:eastAsia="TimesNewRoman" w:hAnsi="Times New Roman" w:cs="TimesNewRoman" w:hint="eastAsia"/>
          <w:sz w:val="28"/>
          <w:szCs w:val="28"/>
        </w:rPr>
        <w:t>ę</w:t>
      </w:r>
      <w:r w:rsidRPr="005A7E62">
        <w:rPr>
          <w:rFonts w:ascii="TimesNewRoman" w:eastAsia="TimesNewRoman" w:hAnsi="Times New Roman" w:cs="TimesNewRoman"/>
          <w:sz w:val="28"/>
          <w:szCs w:val="28"/>
        </w:rPr>
        <w:t xml:space="preserve"> </w:t>
      </w:r>
      <w:r w:rsidRPr="005A7E62">
        <w:rPr>
          <w:rFonts w:ascii="Times New Roman" w:hAnsi="Times New Roman" w:cs="Times New Roman"/>
          <w:sz w:val="28"/>
          <w:szCs w:val="28"/>
        </w:rPr>
        <w:t>gotowego systemu</w:t>
      </w:r>
    </w:p>
    <w:p w:rsidR="005A7E62" w:rsidRPr="005A7E62" w:rsidRDefault="005A7E62" w:rsidP="005A7E62">
      <w:pPr>
        <w:pStyle w:val="Akapitzlist"/>
        <w:numPr>
          <w:ilvl w:val="0"/>
          <w:numId w:val="3"/>
        </w:numPr>
        <w:spacing w:before="100" w:beforeAutospacing="1" w:after="100" w:afterAutospacing="1" w:line="240" w:lineRule="auto"/>
        <w:outlineLvl w:val="1"/>
        <w:rPr>
          <w:rFonts w:ascii="Times New Roman" w:eastAsia="Times New Roman" w:hAnsi="Times New Roman" w:cs="Times New Roman"/>
          <w:bCs/>
          <w:sz w:val="24"/>
          <w:szCs w:val="24"/>
          <w:lang w:eastAsia="pl-PL"/>
        </w:rPr>
      </w:pPr>
      <w:r w:rsidRPr="005A7E62">
        <w:rPr>
          <w:rFonts w:ascii="Wingdings" w:hAnsi="Wingdings" w:cs="Wingdings"/>
          <w:sz w:val="28"/>
          <w:szCs w:val="28"/>
        </w:rPr>
        <w:t></w:t>
      </w:r>
      <w:r w:rsidRPr="005A7E62">
        <w:rPr>
          <w:rFonts w:ascii="Wingdings" w:hAnsi="Wingdings" w:cs="Wingdings"/>
          <w:sz w:val="28"/>
          <w:szCs w:val="28"/>
        </w:rPr>
        <w:t></w:t>
      </w:r>
      <w:r w:rsidRPr="005A7E62">
        <w:rPr>
          <w:rFonts w:ascii="Times New Roman" w:hAnsi="Times New Roman" w:cs="Times New Roman"/>
          <w:sz w:val="28"/>
          <w:szCs w:val="28"/>
        </w:rPr>
        <w:t>(pozorna) koszt budowy prototypu</w:t>
      </w:r>
    </w:p>
    <w:p w:rsidR="005A7E62" w:rsidRDefault="005A7E62" w:rsidP="005A7E62">
      <w:pPr>
        <w:spacing w:before="100" w:beforeAutospacing="1" w:after="100" w:afterAutospacing="1" w:line="240" w:lineRule="auto"/>
        <w:outlineLvl w:val="1"/>
        <w:rPr>
          <w:rFonts w:ascii="Times New Roman" w:eastAsia="Times New Roman" w:hAnsi="Times New Roman" w:cs="Times New Roman"/>
          <w:bCs/>
          <w:sz w:val="24"/>
          <w:szCs w:val="24"/>
          <w:lang w:eastAsia="pl-PL"/>
        </w:rPr>
      </w:pPr>
    </w:p>
    <w:p w:rsidR="005A7E62" w:rsidRDefault="005A7E62" w:rsidP="005A7E62">
      <w:pPr>
        <w:pStyle w:val="Akapitzlist"/>
        <w:numPr>
          <w:ilvl w:val="0"/>
          <w:numId w:val="3"/>
        </w:numPr>
        <w:spacing w:before="100" w:beforeAutospacing="1" w:after="100" w:afterAutospacing="1" w:line="240" w:lineRule="auto"/>
        <w:ind w:hanging="720"/>
        <w:outlineLvl w:val="1"/>
        <w:rPr>
          <w:rFonts w:ascii="Times New Roman" w:eastAsia="Times New Roman" w:hAnsi="Times New Roman" w:cs="Times New Roman"/>
          <w:bCs/>
          <w:sz w:val="24"/>
          <w:szCs w:val="24"/>
          <w:lang w:eastAsia="pl-PL"/>
        </w:rPr>
      </w:pPr>
      <w:r>
        <w:rPr>
          <w:rFonts w:ascii="Times New Roman" w:eastAsia="Times New Roman" w:hAnsi="Times New Roman" w:cs="Times New Roman"/>
          <w:bCs/>
          <w:sz w:val="24"/>
          <w:szCs w:val="24"/>
          <w:lang w:eastAsia="pl-PL"/>
        </w:rPr>
        <w:t>MODEL KOMPONENTOWY</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Kładzie nacisk na </w:t>
      </w:r>
      <w:proofErr w:type="spellStart"/>
      <w:r>
        <w:rPr>
          <w:rFonts w:ascii="Times New Roman" w:hAnsi="Times New Roman" w:cs="Times New Roman"/>
          <w:sz w:val="28"/>
          <w:szCs w:val="28"/>
        </w:rPr>
        <w:t>mo</w:t>
      </w:r>
      <w:r>
        <w:rPr>
          <w:rFonts w:ascii="TimesNewRoman" w:eastAsia="TimesNewRoman" w:hAnsi="Times New Roman" w:cs="TimesNewRoman" w:hint="eastAsia"/>
          <w:sz w:val="28"/>
          <w:szCs w:val="28"/>
        </w:rPr>
        <w:t>Ŝ</w:t>
      </w:r>
      <w:r>
        <w:rPr>
          <w:rFonts w:ascii="Times New Roman" w:hAnsi="Times New Roman" w:cs="Times New Roman"/>
          <w:sz w:val="28"/>
          <w:szCs w:val="28"/>
        </w:rPr>
        <w:t>liwo</w:t>
      </w:r>
      <w:r>
        <w:rPr>
          <w:rFonts w:ascii="TimesNewRoman" w:eastAsia="TimesNewRoman" w:hAnsi="Times New Roman" w:cs="TimesNewRoman" w:hint="eastAsia"/>
          <w:sz w:val="28"/>
          <w:szCs w:val="28"/>
        </w:rPr>
        <w:t>ść</w:t>
      </w:r>
      <w:proofErr w:type="spellEnd"/>
      <w:r>
        <w:rPr>
          <w:rFonts w:ascii="TimesNewRoman" w:eastAsia="TimesNewRoman" w:hAnsi="Times New Roman" w:cs="TimesNewRoman"/>
          <w:sz w:val="28"/>
          <w:szCs w:val="28"/>
        </w:rPr>
        <w:t xml:space="preserve"> </w:t>
      </w:r>
      <w:r>
        <w:rPr>
          <w:rFonts w:ascii="Times New Roman" w:hAnsi="Times New Roman" w:cs="Times New Roman"/>
          <w:sz w:val="28"/>
          <w:szCs w:val="28"/>
        </w:rPr>
        <w:t>redukcji nakładów poprzez wykorzystanie</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podobie</w:t>
      </w:r>
      <w:r>
        <w:rPr>
          <w:rFonts w:ascii="TimesNewRoman" w:eastAsia="TimesNewRoman" w:hAnsi="Times New Roman" w:cs="TimesNewRoman" w:hint="eastAsia"/>
          <w:sz w:val="28"/>
          <w:szCs w:val="28"/>
        </w:rPr>
        <w:t>ń</w:t>
      </w:r>
      <w:r>
        <w:rPr>
          <w:rFonts w:ascii="Times New Roman" w:hAnsi="Times New Roman" w:cs="Times New Roman"/>
          <w:sz w:val="28"/>
          <w:szCs w:val="28"/>
        </w:rPr>
        <w:t>stwa tworzonego oprogramowania do wcze</w:t>
      </w:r>
      <w:r>
        <w:rPr>
          <w:rFonts w:ascii="TimesNewRoman" w:eastAsia="TimesNewRoman" w:hAnsi="Times New Roman" w:cs="TimesNewRoman" w:hint="eastAsia"/>
          <w:sz w:val="28"/>
          <w:szCs w:val="28"/>
        </w:rPr>
        <w:t>ś</w:t>
      </w:r>
      <w:r>
        <w:rPr>
          <w:rFonts w:ascii="Times New Roman" w:hAnsi="Times New Roman" w:cs="Times New Roman"/>
          <w:sz w:val="28"/>
          <w:szCs w:val="28"/>
        </w:rPr>
        <w:t>niej tworzonych systemów</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oraz wykorzystanie gotowych komponentów dost</w:t>
      </w:r>
      <w:r>
        <w:rPr>
          <w:rFonts w:ascii="TimesNewRoman" w:eastAsia="TimesNewRoman" w:hAnsi="Times New Roman" w:cs="TimesNewRoman" w:hint="eastAsia"/>
          <w:sz w:val="28"/>
          <w:szCs w:val="28"/>
        </w:rPr>
        <w:t>ę</w:t>
      </w:r>
      <w:r>
        <w:rPr>
          <w:rFonts w:ascii="Times New Roman" w:hAnsi="Times New Roman" w:cs="Times New Roman"/>
          <w:sz w:val="28"/>
          <w:szCs w:val="28"/>
        </w:rPr>
        <w:t>pnych na rynku.</w:t>
      </w:r>
    </w:p>
    <w:p w:rsidR="005A7E62" w:rsidRDefault="005A7E62" w:rsidP="005A7E6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Metody:</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zakup elementów ponownego </w:t>
      </w:r>
      <w:proofErr w:type="spellStart"/>
      <w:r>
        <w:rPr>
          <w:rFonts w:ascii="Times New Roman" w:hAnsi="Times New Roman" w:cs="Times New Roman"/>
          <w:sz w:val="28"/>
          <w:szCs w:val="28"/>
        </w:rPr>
        <w:t>u</w:t>
      </w:r>
      <w:r>
        <w:rPr>
          <w:rFonts w:ascii="TimesNewRoman" w:eastAsia="TimesNewRoman" w:hAnsi="Times New Roman" w:cs="TimesNewRoman" w:hint="eastAsia"/>
          <w:sz w:val="28"/>
          <w:szCs w:val="28"/>
        </w:rPr>
        <w:t>Ŝ</w:t>
      </w:r>
      <w:r>
        <w:rPr>
          <w:rFonts w:ascii="Times New Roman" w:hAnsi="Times New Roman" w:cs="Times New Roman"/>
          <w:sz w:val="28"/>
          <w:szCs w:val="28"/>
        </w:rPr>
        <w:t>ycia</w:t>
      </w:r>
      <w:proofErr w:type="spellEnd"/>
      <w:r>
        <w:rPr>
          <w:rFonts w:ascii="Times New Roman" w:hAnsi="Times New Roman" w:cs="Times New Roman"/>
          <w:sz w:val="28"/>
          <w:szCs w:val="28"/>
        </w:rPr>
        <w:t xml:space="preserve"> od dostawców</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przygotowanie elementów poprzednich przedsi</w:t>
      </w:r>
      <w:r>
        <w:rPr>
          <w:rFonts w:ascii="TimesNewRoman" w:eastAsia="TimesNewRoman" w:hAnsi="Times New Roman" w:cs="TimesNewRoman" w:hint="eastAsia"/>
          <w:sz w:val="28"/>
          <w:szCs w:val="28"/>
        </w:rPr>
        <w:t>ę</w:t>
      </w:r>
      <w:r>
        <w:rPr>
          <w:rFonts w:ascii="Times New Roman" w:hAnsi="Times New Roman" w:cs="Times New Roman"/>
          <w:sz w:val="28"/>
          <w:szCs w:val="28"/>
        </w:rPr>
        <w:t>wzi</w:t>
      </w:r>
      <w:r>
        <w:rPr>
          <w:rFonts w:ascii="TimesNewRoman" w:eastAsia="TimesNewRoman" w:hAnsi="Times New Roman" w:cs="TimesNewRoman" w:hint="eastAsia"/>
          <w:sz w:val="28"/>
          <w:szCs w:val="28"/>
        </w:rPr>
        <w:t>ęć</w:t>
      </w:r>
      <w:r>
        <w:rPr>
          <w:rFonts w:ascii="TimesNewRoman" w:eastAsia="TimesNewRoman" w:hAnsi="Times New Roman" w:cs="TimesNewRoman"/>
          <w:sz w:val="28"/>
          <w:szCs w:val="28"/>
        </w:rPr>
        <w:t xml:space="preserve"> </w:t>
      </w:r>
      <w:r>
        <w:rPr>
          <w:rFonts w:ascii="Times New Roman" w:hAnsi="Times New Roman" w:cs="Times New Roman"/>
          <w:sz w:val="28"/>
          <w:szCs w:val="28"/>
        </w:rPr>
        <w:t>do ponownego</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u</w:t>
      </w:r>
      <w:r>
        <w:rPr>
          <w:rFonts w:ascii="TimesNewRoman" w:eastAsia="TimesNewRoman" w:hAnsi="Times New Roman" w:cs="TimesNewRoman" w:hint="eastAsia"/>
          <w:sz w:val="28"/>
          <w:szCs w:val="28"/>
        </w:rPr>
        <w:t>Ŝ</w:t>
      </w:r>
      <w:r>
        <w:rPr>
          <w:rFonts w:ascii="Times New Roman" w:hAnsi="Times New Roman" w:cs="Times New Roman"/>
          <w:sz w:val="28"/>
          <w:szCs w:val="28"/>
        </w:rPr>
        <w:t>ycia</w:t>
      </w:r>
      <w:proofErr w:type="spellEnd"/>
    </w:p>
    <w:p w:rsidR="005A7E62" w:rsidRDefault="005A7E62" w:rsidP="005A7E6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Zalety:</w:t>
      </w:r>
    </w:p>
    <w:p w:rsidR="005A7E62" w:rsidRDefault="005A7E62" w:rsidP="005A7E62">
      <w:pPr>
        <w:autoSpaceDE w:val="0"/>
        <w:autoSpaceDN w:val="0"/>
        <w:adjustRightInd w:val="0"/>
        <w:spacing w:after="0" w:line="240" w:lineRule="auto"/>
        <w:rPr>
          <w:rFonts w:ascii="TimesNewRoman" w:eastAsia="TimesNewRoman" w:hAnsi="Times New Roman" w:cs="TimesNew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wysoka niezawodno</w:t>
      </w:r>
      <w:r>
        <w:rPr>
          <w:rFonts w:ascii="TimesNewRoman" w:eastAsia="TimesNewRoman" w:hAnsi="Times New Roman" w:cs="TimesNewRoman" w:hint="eastAsia"/>
          <w:sz w:val="28"/>
          <w:szCs w:val="28"/>
        </w:rPr>
        <w:t>ść</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zmniejszenie ryzyka</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efektywne wykorzystanie specjalistów</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narzucenie standardów</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redukcja kosztów</w:t>
      </w:r>
    </w:p>
    <w:p w:rsidR="005A7E62" w:rsidRDefault="005A7E62" w:rsidP="005A7E6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Wady:</w:t>
      </w:r>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dodatkowy koszt przygotowania elementów ponownego </w:t>
      </w:r>
      <w:proofErr w:type="spellStart"/>
      <w:r>
        <w:rPr>
          <w:rFonts w:ascii="Times New Roman" w:hAnsi="Times New Roman" w:cs="Times New Roman"/>
          <w:sz w:val="28"/>
          <w:szCs w:val="28"/>
        </w:rPr>
        <w:t>u</w:t>
      </w:r>
      <w:r>
        <w:rPr>
          <w:rFonts w:ascii="TimesNewRoman" w:eastAsia="TimesNewRoman" w:hAnsi="Times New Roman" w:cs="TimesNewRoman" w:hint="eastAsia"/>
          <w:sz w:val="28"/>
          <w:szCs w:val="28"/>
        </w:rPr>
        <w:t>Ŝ</w:t>
      </w:r>
      <w:r>
        <w:rPr>
          <w:rFonts w:ascii="Times New Roman" w:hAnsi="Times New Roman" w:cs="Times New Roman"/>
          <w:sz w:val="28"/>
          <w:szCs w:val="28"/>
        </w:rPr>
        <w:t>ycia</w:t>
      </w:r>
      <w:proofErr w:type="spellEnd"/>
    </w:p>
    <w:p w:rsidR="005A7E62" w:rsidRDefault="005A7E62" w:rsidP="005A7E62">
      <w:pPr>
        <w:autoSpaceDE w:val="0"/>
        <w:autoSpaceDN w:val="0"/>
        <w:adjustRightInd w:val="0"/>
        <w:spacing w:after="0" w:line="240" w:lineRule="auto"/>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dodatkowy koszt standaryzacji</w:t>
      </w:r>
    </w:p>
    <w:p w:rsidR="005A7E62" w:rsidRPr="005A7E62" w:rsidRDefault="005A7E62" w:rsidP="005A7E62">
      <w:pPr>
        <w:pStyle w:val="Akapitzlist"/>
        <w:numPr>
          <w:ilvl w:val="0"/>
          <w:numId w:val="3"/>
        </w:numPr>
        <w:spacing w:before="100" w:beforeAutospacing="1" w:after="100" w:afterAutospacing="1" w:line="240" w:lineRule="auto"/>
        <w:ind w:hanging="720"/>
        <w:outlineLvl w:val="1"/>
        <w:rPr>
          <w:rFonts w:ascii="Times New Roman" w:eastAsia="Times New Roman" w:hAnsi="Times New Roman" w:cs="Times New Roman"/>
          <w:bCs/>
          <w:sz w:val="24"/>
          <w:szCs w:val="24"/>
          <w:lang w:eastAsia="pl-PL"/>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ryzyko </w:t>
      </w:r>
      <w:proofErr w:type="spellStart"/>
      <w:r>
        <w:rPr>
          <w:rFonts w:ascii="Times New Roman" w:hAnsi="Times New Roman" w:cs="Times New Roman"/>
          <w:sz w:val="28"/>
          <w:szCs w:val="28"/>
        </w:rPr>
        <w:t>uzale</w:t>
      </w:r>
      <w:r>
        <w:rPr>
          <w:rFonts w:ascii="TimesNewRoman" w:eastAsia="TimesNewRoman" w:hAnsi="Times New Roman" w:cs="TimesNewRoman" w:hint="eastAsia"/>
          <w:sz w:val="28"/>
          <w:szCs w:val="28"/>
        </w:rPr>
        <w:t>Ŝ</w:t>
      </w:r>
      <w:r>
        <w:rPr>
          <w:rFonts w:ascii="Times New Roman" w:hAnsi="Times New Roman" w:cs="Times New Roman"/>
          <w:sz w:val="28"/>
          <w:szCs w:val="28"/>
        </w:rPr>
        <w:t>nienia</w:t>
      </w:r>
      <w:proofErr w:type="spellEnd"/>
      <w:r>
        <w:rPr>
          <w:rFonts w:ascii="Times New Roman" w:hAnsi="Times New Roman" w:cs="Times New Roman"/>
          <w:sz w:val="28"/>
          <w:szCs w:val="28"/>
        </w:rPr>
        <w:t xml:space="preserve"> si</w:t>
      </w:r>
      <w:r>
        <w:rPr>
          <w:rFonts w:ascii="TimesNewRoman" w:eastAsia="TimesNewRoman" w:hAnsi="Times New Roman" w:cs="TimesNewRoman" w:hint="eastAsia"/>
          <w:sz w:val="28"/>
          <w:szCs w:val="28"/>
        </w:rPr>
        <w:t>ę</w:t>
      </w:r>
      <w:r>
        <w:rPr>
          <w:rFonts w:ascii="TimesNewRoman" w:eastAsia="TimesNewRoman" w:hAnsi="Times New Roman" w:cs="TimesNewRoman"/>
          <w:sz w:val="28"/>
          <w:szCs w:val="28"/>
        </w:rPr>
        <w:t xml:space="preserve"> </w:t>
      </w:r>
      <w:r>
        <w:rPr>
          <w:rFonts w:ascii="Times New Roman" w:hAnsi="Times New Roman" w:cs="Times New Roman"/>
          <w:sz w:val="28"/>
          <w:szCs w:val="28"/>
        </w:rPr>
        <w:t>od dostawcy elementów</w:t>
      </w:r>
    </w:p>
    <w:p w:rsidR="000F4B88" w:rsidRDefault="000F4B88" w:rsidP="004D668C">
      <w:pPr>
        <w:spacing w:before="100" w:beforeAutospacing="1" w:after="100" w:afterAutospacing="1" w:line="240" w:lineRule="auto"/>
        <w:rPr>
          <w:rFonts w:ascii="Times New Roman" w:eastAsia="Times New Roman" w:hAnsi="Times New Roman" w:cs="Times New Roman"/>
          <w:sz w:val="24"/>
          <w:szCs w:val="24"/>
          <w:lang w:eastAsia="pl-PL"/>
        </w:rPr>
      </w:pPr>
      <w:r>
        <w:lastRenderedPageBreak/>
        <w:t xml:space="preserve">Zazwyczaj w momencie gdy dana </w:t>
      </w:r>
      <w:hyperlink r:id="rId5" w:tooltip="Organizacja" w:history="1">
        <w:r>
          <w:rPr>
            <w:rStyle w:val="Hipercze"/>
          </w:rPr>
          <w:t>organizacja</w:t>
        </w:r>
      </w:hyperlink>
      <w:r>
        <w:t xml:space="preserve"> uświadamia sobie potrzebę zmian, rozpoczyna ona pracę nad zaprojektowaniem nowego systemu informatycznego. Bardzo istotnym jest tutaj fakt, że w momencie gdy w organizacji panuje totalny chaos, komputeryzacja jedynie go pogłębi, natomiast gdy kondycja przedsiębiorstwa plasuje się na wysokim poziomie wprowadzenie technologii informacyjnej sprawi jedynie, że działania firmy będą jeszcze bardziej efektywne. Nie bez znaczenia jest także fakt, że pracownicy zazwyczaj boją się zmian. Ich obawy nie są jednak do końca uzasadnione. To oni bowiem posiadają niezbędną wiedzę, która wykorzystywana jest przy tworzeniu owych </w:t>
      </w:r>
      <w:hyperlink r:id="rId6" w:tooltip="System" w:history="1">
        <w:r>
          <w:rPr>
            <w:rStyle w:val="Hipercze"/>
          </w:rPr>
          <w:t>systemów</w:t>
        </w:r>
      </w:hyperlink>
      <w:r>
        <w:t>. Są w tym aspekcie nie do zastąpienia.</w:t>
      </w:r>
    </w:p>
    <w:p w:rsidR="004D668C" w:rsidRPr="004D668C" w:rsidRDefault="004D668C" w:rsidP="004D668C">
      <w:p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Podejście inżynieryjne może się okazać niewłaściwym dla "miękkich problemów" czyli takich, które mają niejasne wymagania. Należy tutaj sięgnąć po miękką metodę systemową, której charakterystykę postaramy się teraz przedstawić. Okazuje się, że stawia ona sobie następujące założenia: </w:t>
      </w:r>
    </w:p>
    <w:p w:rsidR="004D668C" w:rsidRPr="004D668C" w:rsidRDefault="004D668C" w:rsidP="004D668C">
      <w:pPr>
        <w:numPr>
          <w:ilvl w:val="0"/>
          <w:numId w:val="4"/>
        </w:numPr>
        <w:spacing w:before="100" w:beforeAutospacing="1" w:after="100" w:afterAutospacing="1" w:line="240" w:lineRule="auto"/>
        <w:rPr>
          <w:ins w:id="0" w:author="Unknown"/>
          <w:rFonts w:ascii="Times New Roman" w:eastAsia="Times New Roman" w:hAnsi="Times New Roman" w:cs="Times New Roman"/>
          <w:sz w:val="24"/>
          <w:szCs w:val="24"/>
          <w:lang w:eastAsia="pl-PL"/>
        </w:rPr>
      </w:pPr>
      <w:ins w:id="1" w:author="Unknown">
        <w:r w:rsidRPr="004D668C">
          <w:rPr>
            <w:rFonts w:ascii="Times New Roman" w:eastAsia="Times New Roman" w:hAnsi="Times New Roman" w:cs="Times New Roman"/>
            <w:sz w:val="24"/>
            <w:szCs w:val="24"/>
            <w:lang w:eastAsia="pl-PL"/>
          </w:rPr>
          <w:t xml:space="preserve">organizacyjne problemy są nieuporządkowane lub słabo zdefiniowane, </w:t>
        </w:r>
      </w:ins>
    </w:p>
    <w:p w:rsidR="004D668C" w:rsidRPr="004D668C" w:rsidRDefault="004D668C" w:rsidP="004D668C">
      <w:pPr>
        <w:numPr>
          <w:ilvl w:val="0"/>
          <w:numId w:val="4"/>
        </w:numPr>
        <w:spacing w:before="100" w:beforeAutospacing="1" w:after="100" w:afterAutospacing="1" w:line="240" w:lineRule="auto"/>
        <w:rPr>
          <w:ins w:id="2" w:author="Unknown"/>
          <w:rFonts w:ascii="Times New Roman" w:eastAsia="Times New Roman" w:hAnsi="Times New Roman" w:cs="Times New Roman"/>
          <w:sz w:val="24"/>
          <w:szCs w:val="24"/>
          <w:lang w:eastAsia="pl-PL"/>
        </w:rPr>
      </w:pPr>
      <w:ins w:id="3" w:author="Unknown">
        <w:r w:rsidRPr="004D668C">
          <w:rPr>
            <w:rFonts w:ascii="Times New Roman" w:eastAsia="Times New Roman" w:hAnsi="Times New Roman" w:cs="Times New Roman"/>
            <w:sz w:val="24"/>
            <w:szCs w:val="24"/>
            <w:lang w:eastAsia="pl-PL"/>
          </w:rPr>
          <w:t xml:space="preserve">członkowie organizacji interpretują problemy w różny sposób (nie ma obiektywnej wersji), </w:t>
        </w:r>
      </w:ins>
    </w:p>
    <w:p w:rsidR="004D668C" w:rsidRPr="004D668C" w:rsidRDefault="004D668C" w:rsidP="004D668C">
      <w:pPr>
        <w:numPr>
          <w:ilvl w:val="0"/>
          <w:numId w:val="4"/>
        </w:numPr>
        <w:spacing w:before="100" w:beforeAutospacing="1" w:after="100" w:afterAutospacing="1" w:line="240" w:lineRule="auto"/>
        <w:rPr>
          <w:ins w:id="4" w:author="Unknown"/>
          <w:rFonts w:ascii="Times New Roman" w:eastAsia="Times New Roman" w:hAnsi="Times New Roman" w:cs="Times New Roman"/>
          <w:sz w:val="24"/>
          <w:szCs w:val="24"/>
          <w:lang w:eastAsia="pl-PL"/>
        </w:rPr>
      </w:pPr>
      <w:ins w:id="5" w:author="Unknown">
        <w:r w:rsidRPr="004D668C">
          <w:rPr>
            <w:rFonts w:ascii="Times New Roman" w:eastAsia="Times New Roman" w:hAnsi="Times New Roman" w:cs="Times New Roman"/>
            <w:sz w:val="24"/>
            <w:szCs w:val="24"/>
            <w:lang w:eastAsia="pl-PL"/>
          </w:rPr>
          <w:t xml:space="preserve">czynniki ludzkie są ważne, </w:t>
        </w:r>
      </w:ins>
    </w:p>
    <w:p w:rsidR="004D668C" w:rsidRPr="004D668C" w:rsidRDefault="004D668C" w:rsidP="004D668C">
      <w:pPr>
        <w:numPr>
          <w:ilvl w:val="0"/>
          <w:numId w:val="4"/>
        </w:numPr>
        <w:spacing w:before="100" w:beforeAutospacing="1" w:after="100" w:afterAutospacing="1" w:line="240" w:lineRule="auto"/>
        <w:rPr>
          <w:ins w:id="6" w:author="Unknown"/>
          <w:rFonts w:ascii="Times New Roman" w:eastAsia="Times New Roman" w:hAnsi="Times New Roman" w:cs="Times New Roman"/>
          <w:sz w:val="24"/>
          <w:szCs w:val="24"/>
          <w:lang w:eastAsia="pl-PL"/>
        </w:rPr>
      </w:pPr>
      <w:ins w:id="7" w:author="Unknown">
        <w:r w:rsidRPr="004D668C">
          <w:rPr>
            <w:rFonts w:ascii="Times New Roman" w:eastAsia="Times New Roman" w:hAnsi="Times New Roman" w:cs="Times New Roman"/>
            <w:sz w:val="24"/>
            <w:szCs w:val="24"/>
            <w:lang w:eastAsia="pl-PL"/>
          </w:rPr>
          <w:t xml:space="preserve">istnieje </w:t>
        </w:r>
        <w:r w:rsidRPr="004D668C">
          <w:rPr>
            <w:rFonts w:ascii="Times New Roman" w:eastAsia="Times New Roman" w:hAnsi="Times New Roman" w:cs="Times New Roman"/>
            <w:sz w:val="24"/>
            <w:szCs w:val="24"/>
            <w:lang w:eastAsia="pl-PL"/>
          </w:rPr>
          <w:fldChar w:fldCharType="begin"/>
        </w:r>
        <w:r w:rsidRPr="004D668C">
          <w:rPr>
            <w:rFonts w:ascii="Times New Roman" w:eastAsia="Times New Roman" w:hAnsi="Times New Roman" w:cs="Times New Roman"/>
            <w:sz w:val="24"/>
            <w:szCs w:val="24"/>
            <w:lang w:eastAsia="pl-PL"/>
          </w:rPr>
          <w:instrText xml:space="preserve"> HYPERLINK "http://mfiles.pl/pl/index.php/Potrzeba" \o "Potrzeba" </w:instrText>
        </w:r>
        <w:r w:rsidRPr="004D668C">
          <w:rPr>
            <w:rFonts w:ascii="Times New Roman" w:eastAsia="Times New Roman" w:hAnsi="Times New Roman" w:cs="Times New Roman"/>
            <w:sz w:val="24"/>
            <w:szCs w:val="24"/>
            <w:lang w:eastAsia="pl-PL"/>
          </w:rPr>
          <w:fldChar w:fldCharType="separate"/>
        </w:r>
        <w:r w:rsidRPr="004D668C">
          <w:rPr>
            <w:rFonts w:ascii="Times New Roman" w:eastAsia="Times New Roman" w:hAnsi="Times New Roman" w:cs="Times New Roman"/>
            <w:color w:val="0000FF"/>
            <w:sz w:val="24"/>
            <w:szCs w:val="24"/>
            <w:u w:val="single"/>
            <w:lang w:eastAsia="pl-PL"/>
          </w:rPr>
          <w:t>potrzeba</w:t>
        </w:r>
        <w:r w:rsidRPr="004D668C">
          <w:rPr>
            <w:rFonts w:ascii="Times New Roman" w:eastAsia="Times New Roman" w:hAnsi="Times New Roman" w:cs="Times New Roman"/>
            <w:sz w:val="24"/>
            <w:szCs w:val="24"/>
            <w:lang w:eastAsia="pl-PL"/>
          </w:rPr>
          <w:fldChar w:fldCharType="end"/>
        </w:r>
        <w:r w:rsidRPr="004D668C">
          <w:rPr>
            <w:rFonts w:ascii="Times New Roman" w:eastAsia="Times New Roman" w:hAnsi="Times New Roman" w:cs="Times New Roman"/>
            <w:sz w:val="24"/>
            <w:szCs w:val="24"/>
            <w:lang w:eastAsia="pl-PL"/>
          </w:rPr>
          <w:t xml:space="preserve"> zastosowania kreatywnego, opartego na intuicji podejścia do rozwiązywania problemów, </w:t>
        </w:r>
      </w:ins>
    </w:p>
    <w:p w:rsidR="004D668C" w:rsidRPr="004D668C" w:rsidRDefault="004D668C" w:rsidP="004D668C">
      <w:pPr>
        <w:numPr>
          <w:ilvl w:val="0"/>
          <w:numId w:val="4"/>
        </w:numPr>
        <w:spacing w:before="100" w:beforeAutospacing="1" w:after="100" w:afterAutospacing="1" w:line="240" w:lineRule="auto"/>
        <w:rPr>
          <w:ins w:id="8" w:author="Unknown"/>
          <w:rFonts w:ascii="Times New Roman" w:eastAsia="Times New Roman" w:hAnsi="Times New Roman" w:cs="Times New Roman"/>
          <w:sz w:val="24"/>
          <w:szCs w:val="24"/>
          <w:lang w:eastAsia="pl-PL"/>
        </w:rPr>
      </w:pPr>
      <w:ins w:id="9" w:author="Unknown">
        <w:r w:rsidRPr="004D668C">
          <w:rPr>
            <w:rFonts w:ascii="Times New Roman" w:eastAsia="Times New Roman" w:hAnsi="Times New Roman" w:cs="Times New Roman"/>
            <w:sz w:val="24"/>
            <w:szCs w:val="24"/>
            <w:lang w:eastAsia="pl-PL"/>
          </w:rPr>
          <w:t xml:space="preserve">potrzebujemy raczej lepszego zrozumienia problemu niż konkretnego rozwiązania. </w:t>
        </w:r>
      </w:ins>
    </w:p>
    <w:p w:rsidR="004D668C" w:rsidRPr="004D668C" w:rsidRDefault="004D668C" w:rsidP="004D668C">
      <w:pPr>
        <w:spacing w:before="100" w:beforeAutospacing="1" w:after="100" w:afterAutospacing="1" w:line="240" w:lineRule="auto"/>
        <w:rPr>
          <w:ins w:id="10" w:author="Unknown"/>
          <w:rFonts w:ascii="Times New Roman" w:eastAsia="Times New Roman" w:hAnsi="Times New Roman" w:cs="Times New Roman"/>
          <w:sz w:val="24"/>
          <w:szCs w:val="24"/>
          <w:lang w:eastAsia="pl-PL"/>
        </w:rPr>
      </w:pPr>
      <w:ins w:id="11" w:author="Unknown">
        <w:r w:rsidRPr="004D668C">
          <w:rPr>
            <w:rFonts w:ascii="Times New Roman" w:eastAsia="Times New Roman" w:hAnsi="Times New Roman" w:cs="Times New Roman"/>
            <w:sz w:val="24"/>
            <w:szCs w:val="24"/>
            <w:lang w:eastAsia="pl-PL"/>
          </w:rPr>
          <w:t xml:space="preserve">Najprościej mówiąc, miękkie systemy będą zatem luźnymi strukturami narzędzi używanymi do analizy możliwych usprawnień dla problemów organizacji. Zaletami tej metody są: możliwość redefiniowania </w:t>
        </w:r>
        <w:r w:rsidRPr="004D668C">
          <w:rPr>
            <w:rFonts w:ascii="Times New Roman" w:eastAsia="Times New Roman" w:hAnsi="Times New Roman" w:cs="Times New Roman"/>
            <w:sz w:val="24"/>
            <w:szCs w:val="24"/>
            <w:lang w:eastAsia="pl-PL"/>
          </w:rPr>
          <w:fldChar w:fldCharType="begin"/>
        </w:r>
        <w:r w:rsidRPr="004D668C">
          <w:rPr>
            <w:rFonts w:ascii="Times New Roman" w:eastAsia="Times New Roman" w:hAnsi="Times New Roman" w:cs="Times New Roman"/>
            <w:sz w:val="24"/>
            <w:szCs w:val="24"/>
            <w:lang w:eastAsia="pl-PL"/>
          </w:rPr>
          <w:instrText xml:space="preserve"> HYPERLINK "http://mfiles.pl/pl/index.php/Cel" \o "Cel" </w:instrText>
        </w:r>
        <w:r w:rsidRPr="004D668C">
          <w:rPr>
            <w:rFonts w:ascii="Times New Roman" w:eastAsia="Times New Roman" w:hAnsi="Times New Roman" w:cs="Times New Roman"/>
            <w:sz w:val="24"/>
            <w:szCs w:val="24"/>
            <w:lang w:eastAsia="pl-PL"/>
          </w:rPr>
          <w:fldChar w:fldCharType="separate"/>
        </w:r>
        <w:r w:rsidRPr="004D668C">
          <w:rPr>
            <w:rFonts w:ascii="Times New Roman" w:eastAsia="Times New Roman" w:hAnsi="Times New Roman" w:cs="Times New Roman"/>
            <w:color w:val="0000FF"/>
            <w:sz w:val="24"/>
            <w:szCs w:val="24"/>
            <w:u w:val="single"/>
            <w:lang w:eastAsia="pl-PL"/>
          </w:rPr>
          <w:t>celów</w:t>
        </w:r>
        <w:r w:rsidRPr="004D668C">
          <w:rPr>
            <w:rFonts w:ascii="Times New Roman" w:eastAsia="Times New Roman" w:hAnsi="Times New Roman" w:cs="Times New Roman"/>
            <w:sz w:val="24"/>
            <w:szCs w:val="24"/>
            <w:lang w:eastAsia="pl-PL"/>
          </w:rPr>
          <w:fldChar w:fldCharType="end"/>
        </w:r>
        <w:r w:rsidRPr="004D668C">
          <w:rPr>
            <w:rFonts w:ascii="Times New Roman" w:eastAsia="Times New Roman" w:hAnsi="Times New Roman" w:cs="Times New Roman"/>
            <w:sz w:val="24"/>
            <w:szCs w:val="24"/>
            <w:lang w:eastAsia="pl-PL"/>
          </w:rPr>
          <w:t xml:space="preserve">, wskazania obszarów sprawiających szczególne problemy, określenia systemów jakich potrzeba by zapobiec zakłóceniom a co za tym wszystkim idzie - uzdrowieniu organizacji. Poprzez zastosowanie tego podejścia poznaje się ludzi tworzących organizację, zaczyna się rozumieć ich zachowania, problemy. Możliwa jest także ich modyfikacja. Zakłada się tutaj przeprowadzenie zmiany organizacyjnej. Jeśliby jedynie dostrzegać rolę komputera, niemożliwym byłoby uniknięcie niepowodzenia. </w:t>
        </w:r>
      </w:ins>
    </w:p>
    <w:p w:rsidR="005A7E62" w:rsidRDefault="005A7E62" w:rsidP="005A7E62">
      <w:pPr>
        <w:spacing w:before="100" w:beforeAutospacing="1" w:after="100" w:afterAutospacing="1" w:line="240" w:lineRule="auto"/>
        <w:outlineLvl w:val="1"/>
        <w:rPr>
          <w:rFonts w:ascii="Times New Roman" w:eastAsia="Times New Roman" w:hAnsi="Times New Roman" w:cs="Times New Roman"/>
          <w:bCs/>
          <w:sz w:val="24"/>
          <w:szCs w:val="24"/>
          <w:lang w:eastAsia="pl-PL"/>
        </w:rPr>
      </w:pPr>
    </w:p>
    <w:p w:rsidR="004D668C" w:rsidRPr="004D668C" w:rsidRDefault="004D668C" w:rsidP="004D668C">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4D668C">
        <w:rPr>
          <w:rFonts w:ascii="Times New Roman" w:eastAsia="Times New Roman" w:hAnsi="Times New Roman" w:cs="Times New Roman"/>
          <w:b/>
          <w:bCs/>
          <w:sz w:val="36"/>
          <w:szCs w:val="36"/>
          <w:lang w:eastAsia="pl-PL"/>
        </w:rPr>
        <w:t>Twarda metoda systemowa</w:t>
      </w:r>
    </w:p>
    <w:p w:rsidR="004D668C" w:rsidRPr="004D668C" w:rsidRDefault="004D668C" w:rsidP="004D668C">
      <w:p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Z kolei ta </w:t>
      </w:r>
      <w:hyperlink r:id="rId7" w:tooltip="Metoda" w:history="1">
        <w:r w:rsidRPr="004D668C">
          <w:rPr>
            <w:rFonts w:ascii="Times New Roman" w:eastAsia="Times New Roman" w:hAnsi="Times New Roman" w:cs="Times New Roman"/>
            <w:color w:val="0000FF"/>
            <w:sz w:val="24"/>
            <w:szCs w:val="24"/>
            <w:u w:val="single"/>
            <w:lang w:eastAsia="pl-PL"/>
          </w:rPr>
          <w:t>metoda</w:t>
        </w:r>
      </w:hyperlink>
      <w:r w:rsidRPr="004D668C">
        <w:rPr>
          <w:rFonts w:ascii="Times New Roman" w:eastAsia="Times New Roman" w:hAnsi="Times New Roman" w:cs="Times New Roman"/>
          <w:sz w:val="24"/>
          <w:szCs w:val="24"/>
          <w:lang w:eastAsia="pl-PL"/>
        </w:rPr>
        <w:t xml:space="preserve"> opiera się na następujących założeniach: </w:t>
      </w:r>
    </w:p>
    <w:p w:rsidR="004D668C" w:rsidRPr="004D668C" w:rsidRDefault="004D668C" w:rsidP="004D668C">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członkowie organizacji interpretują problemy w ten sam sposób, </w:t>
      </w:r>
    </w:p>
    <w:p w:rsidR="004D668C" w:rsidRPr="004D668C" w:rsidRDefault="004D668C" w:rsidP="004D668C">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problemy te są dobrze sformułowane, zrozumiałe dla wszystkich, </w:t>
      </w:r>
    </w:p>
    <w:p w:rsidR="004D668C" w:rsidRPr="004D668C" w:rsidRDefault="004D668C" w:rsidP="004D668C">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przede wszystkim czynniki techniczne są ważne, </w:t>
      </w:r>
    </w:p>
    <w:p w:rsidR="004D668C" w:rsidRPr="004D668C" w:rsidRDefault="004D668C" w:rsidP="004D668C">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do rozwiązywania problemów stosuje się podejście naukowe, </w:t>
      </w:r>
    </w:p>
    <w:p w:rsidR="004D668C" w:rsidRPr="004D668C" w:rsidRDefault="004D668C" w:rsidP="004D668C">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szuka się idealnego rozwiązania. </w:t>
      </w:r>
    </w:p>
    <w:p w:rsidR="004D668C" w:rsidRPr="004D668C" w:rsidRDefault="004D668C" w:rsidP="004D668C">
      <w:pPr>
        <w:spacing w:before="100" w:beforeAutospacing="1" w:after="100" w:afterAutospacing="1" w:line="240" w:lineRule="auto"/>
        <w:rPr>
          <w:rFonts w:ascii="Times New Roman" w:eastAsia="Times New Roman" w:hAnsi="Times New Roman" w:cs="Times New Roman"/>
          <w:sz w:val="24"/>
          <w:szCs w:val="24"/>
          <w:lang w:eastAsia="pl-PL"/>
        </w:rPr>
      </w:pPr>
      <w:r w:rsidRPr="004D668C">
        <w:rPr>
          <w:rFonts w:ascii="Times New Roman" w:eastAsia="Times New Roman" w:hAnsi="Times New Roman" w:cs="Times New Roman"/>
          <w:sz w:val="24"/>
          <w:szCs w:val="24"/>
          <w:lang w:eastAsia="pl-PL"/>
        </w:rPr>
        <w:t xml:space="preserve">Jest to znacznie częściej wykorzystywane podejście od podejścia miękkiego. Twarde systemy będą więc definiowane jako sztywne techniki i procedury stosowane aby dostarczyć niedwuznaczne rozwiązania dla dobrze zdefiniowanych problemów przetwarzając je w oparciu o techniki komputerowe. </w:t>
      </w:r>
    </w:p>
    <w:p w:rsidR="004D668C" w:rsidRDefault="004D668C" w:rsidP="005A7E62">
      <w:pPr>
        <w:spacing w:before="100" w:beforeAutospacing="1" w:after="100" w:afterAutospacing="1" w:line="240" w:lineRule="auto"/>
        <w:outlineLvl w:val="1"/>
        <w:rPr>
          <w:rFonts w:ascii="Times New Roman" w:eastAsia="Times New Roman" w:hAnsi="Times New Roman" w:cs="Times New Roman"/>
          <w:bCs/>
          <w:sz w:val="24"/>
          <w:szCs w:val="24"/>
          <w:lang w:eastAsia="pl-PL"/>
        </w:rPr>
      </w:pPr>
    </w:p>
    <w:p w:rsidR="000F4B88" w:rsidRPr="000F4B88" w:rsidRDefault="000F4B88" w:rsidP="000F4B88">
      <w:pPr>
        <w:spacing w:after="0"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lastRenderedPageBreak/>
        <w:t xml:space="preserve">Projektowanie systemu informatycznego jest działaniem wieloetapowym, w którym o prawidłowości wniosków decyduje przede wszystkim zakres analizy oraz przyjęta metodologia pracy, i tak wyróżniamy następujące etapy: </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określenie celu jaki chcemy osiągnąć,</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analiza procesów jakie zachodzą i przebiegają w przedsiębiorstwie,</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analiza aktualnego systemu funkcjonującego w firmie, o ile istnieje,</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analizy zasobów firmy,</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opracowanie specyfikacji funkcjonalnej,</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opracowanie projektu infrastruktury sprzętowej,</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opracowanie schematów bazy danych oraz modelu obiektowego,</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opracowanie prognozy efektów wdrożenia zintegrowanego systemu informatycznego,</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opracowanie harmonogramu wdrażania zintegrowanego systemu informatycznego,</w:t>
      </w:r>
    </w:p>
    <w:p w:rsidR="000F4B88" w:rsidRPr="000F4B88" w:rsidRDefault="000F4B88" w:rsidP="000F4B88">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0F4B88">
        <w:rPr>
          <w:rFonts w:ascii="Times New Roman" w:eastAsia="Times New Roman" w:hAnsi="Times New Roman" w:cs="Times New Roman"/>
          <w:sz w:val="24"/>
          <w:szCs w:val="24"/>
          <w:lang w:eastAsia="pl-PL"/>
        </w:rPr>
        <w:t>wybór technologii i narzędzi.</w:t>
      </w:r>
    </w:p>
    <w:p w:rsidR="004D668C" w:rsidRPr="005A7E62" w:rsidRDefault="004D668C" w:rsidP="005A7E62">
      <w:pPr>
        <w:spacing w:before="100" w:beforeAutospacing="1" w:after="100" w:afterAutospacing="1" w:line="240" w:lineRule="auto"/>
        <w:outlineLvl w:val="1"/>
        <w:rPr>
          <w:rFonts w:ascii="Times New Roman" w:eastAsia="Times New Roman" w:hAnsi="Times New Roman" w:cs="Times New Roman"/>
          <w:bCs/>
          <w:sz w:val="24"/>
          <w:szCs w:val="24"/>
          <w:lang w:eastAsia="pl-PL"/>
        </w:rPr>
      </w:pPr>
    </w:p>
    <w:p w:rsidR="00006708" w:rsidRDefault="00006708"/>
    <w:sectPr w:rsidR="00006708" w:rsidSect="009350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04F08"/>
    <w:multiLevelType w:val="multilevel"/>
    <w:tmpl w:val="6F7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E3345"/>
    <w:multiLevelType w:val="hybridMultilevel"/>
    <w:tmpl w:val="3F3088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AC3F88"/>
    <w:multiLevelType w:val="multilevel"/>
    <w:tmpl w:val="2D0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110F8"/>
    <w:multiLevelType w:val="hybridMultilevel"/>
    <w:tmpl w:val="D012FBDC"/>
    <w:lvl w:ilvl="0" w:tplc="C532B4A8">
      <w:start w:val="1"/>
      <w:numFmt w:val="bullet"/>
      <w:lvlText w:val="•"/>
      <w:lvlJc w:val="left"/>
      <w:pPr>
        <w:tabs>
          <w:tab w:val="num" w:pos="720"/>
        </w:tabs>
        <w:ind w:left="720" w:hanging="360"/>
      </w:pPr>
      <w:rPr>
        <w:rFonts w:ascii="Times New Roman" w:hAnsi="Times New Roman" w:hint="default"/>
      </w:rPr>
    </w:lvl>
    <w:lvl w:ilvl="1" w:tplc="2BB649F0" w:tentative="1">
      <w:start w:val="1"/>
      <w:numFmt w:val="bullet"/>
      <w:lvlText w:val="•"/>
      <w:lvlJc w:val="left"/>
      <w:pPr>
        <w:tabs>
          <w:tab w:val="num" w:pos="1440"/>
        </w:tabs>
        <w:ind w:left="1440" w:hanging="360"/>
      </w:pPr>
      <w:rPr>
        <w:rFonts w:ascii="Times New Roman" w:hAnsi="Times New Roman" w:hint="default"/>
      </w:rPr>
    </w:lvl>
    <w:lvl w:ilvl="2" w:tplc="1020E8BC" w:tentative="1">
      <w:start w:val="1"/>
      <w:numFmt w:val="bullet"/>
      <w:lvlText w:val="•"/>
      <w:lvlJc w:val="left"/>
      <w:pPr>
        <w:tabs>
          <w:tab w:val="num" w:pos="2160"/>
        </w:tabs>
        <w:ind w:left="2160" w:hanging="360"/>
      </w:pPr>
      <w:rPr>
        <w:rFonts w:ascii="Times New Roman" w:hAnsi="Times New Roman" w:hint="default"/>
      </w:rPr>
    </w:lvl>
    <w:lvl w:ilvl="3" w:tplc="FA36A6D2" w:tentative="1">
      <w:start w:val="1"/>
      <w:numFmt w:val="bullet"/>
      <w:lvlText w:val="•"/>
      <w:lvlJc w:val="left"/>
      <w:pPr>
        <w:tabs>
          <w:tab w:val="num" w:pos="2880"/>
        </w:tabs>
        <w:ind w:left="2880" w:hanging="360"/>
      </w:pPr>
      <w:rPr>
        <w:rFonts w:ascii="Times New Roman" w:hAnsi="Times New Roman" w:hint="default"/>
      </w:rPr>
    </w:lvl>
    <w:lvl w:ilvl="4" w:tplc="6A2C9D4C" w:tentative="1">
      <w:start w:val="1"/>
      <w:numFmt w:val="bullet"/>
      <w:lvlText w:val="•"/>
      <w:lvlJc w:val="left"/>
      <w:pPr>
        <w:tabs>
          <w:tab w:val="num" w:pos="3600"/>
        </w:tabs>
        <w:ind w:left="3600" w:hanging="360"/>
      </w:pPr>
      <w:rPr>
        <w:rFonts w:ascii="Times New Roman" w:hAnsi="Times New Roman" w:hint="default"/>
      </w:rPr>
    </w:lvl>
    <w:lvl w:ilvl="5" w:tplc="FDFAEFE8" w:tentative="1">
      <w:start w:val="1"/>
      <w:numFmt w:val="bullet"/>
      <w:lvlText w:val="•"/>
      <w:lvlJc w:val="left"/>
      <w:pPr>
        <w:tabs>
          <w:tab w:val="num" w:pos="4320"/>
        </w:tabs>
        <w:ind w:left="4320" w:hanging="360"/>
      </w:pPr>
      <w:rPr>
        <w:rFonts w:ascii="Times New Roman" w:hAnsi="Times New Roman" w:hint="default"/>
      </w:rPr>
    </w:lvl>
    <w:lvl w:ilvl="6" w:tplc="2E248E54" w:tentative="1">
      <w:start w:val="1"/>
      <w:numFmt w:val="bullet"/>
      <w:lvlText w:val="•"/>
      <w:lvlJc w:val="left"/>
      <w:pPr>
        <w:tabs>
          <w:tab w:val="num" w:pos="5040"/>
        </w:tabs>
        <w:ind w:left="5040" w:hanging="360"/>
      </w:pPr>
      <w:rPr>
        <w:rFonts w:ascii="Times New Roman" w:hAnsi="Times New Roman" w:hint="default"/>
      </w:rPr>
    </w:lvl>
    <w:lvl w:ilvl="7" w:tplc="C53C13D8" w:tentative="1">
      <w:start w:val="1"/>
      <w:numFmt w:val="bullet"/>
      <w:lvlText w:val="•"/>
      <w:lvlJc w:val="left"/>
      <w:pPr>
        <w:tabs>
          <w:tab w:val="num" w:pos="5760"/>
        </w:tabs>
        <w:ind w:left="5760" w:hanging="360"/>
      </w:pPr>
      <w:rPr>
        <w:rFonts w:ascii="Times New Roman" w:hAnsi="Times New Roman" w:hint="default"/>
      </w:rPr>
    </w:lvl>
    <w:lvl w:ilvl="8" w:tplc="8CAE62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568B6BA1"/>
    <w:multiLevelType w:val="hybridMultilevel"/>
    <w:tmpl w:val="EEEA4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C4079A0"/>
    <w:multiLevelType w:val="multilevel"/>
    <w:tmpl w:val="9F5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36B4C"/>
    <w:rsid w:val="00006708"/>
    <w:rsid w:val="000F4B88"/>
    <w:rsid w:val="00236B4C"/>
    <w:rsid w:val="003E0368"/>
    <w:rsid w:val="003F4EE9"/>
    <w:rsid w:val="004D668C"/>
    <w:rsid w:val="005A7E62"/>
    <w:rsid w:val="00935099"/>
    <w:rsid w:val="00BC365B"/>
    <w:rsid w:val="00BE2EA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5099"/>
  </w:style>
  <w:style w:type="paragraph" w:styleId="Nagwek2">
    <w:name w:val="heading 2"/>
    <w:basedOn w:val="Normalny"/>
    <w:link w:val="Nagwek2Znak"/>
    <w:uiPriority w:val="9"/>
    <w:qFormat/>
    <w:rsid w:val="00006708"/>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06708"/>
    <w:rPr>
      <w:rFonts w:ascii="Times New Roman" w:eastAsia="Times New Roman" w:hAnsi="Times New Roman" w:cs="Times New Roman"/>
      <w:b/>
      <w:bCs/>
      <w:sz w:val="36"/>
      <w:szCs w:val="36"/>
      <w:lang w:eastAsia="pl-PL"/>
    </w:rPr>
  </w:style>
  <w:style w:type="paragraph" w:styleId="Akapitzlist">
    <w:name w:val="List Paragraph"/>
    <w:basedOn w:val="Normalny"/>
    <w:uiPriority w:val="34"/>
    <w:qFormat/>
    <w:rsid w:val="00BC365B"/>
    <w:pPr>
      <w:ind w:left="720"/>
      <w:contextualSpacing/>
    </w:pPr>
  </w:style>
  <w:style w:type="paragraph" w:styleId="NormalnyWeb">
    <w:name w:val="Normal (Web)"/>
    <w:basedOn w:val="Normalny"/>
    <w:uiPriority w:val="99"/>
    <w:semiHidden/>
    <w:unhideWhenUsed/>
    <w:rsid w:val="004D668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4D668C"/>
    <w:rPr>
      <w:color w:val="0000FF"/>
      <w:u w:val="single"/>
    </w:rPr>
  </w:style>
  <w:style w:type="character" w:customStyle="1" w:styleId="mw-headline">
    <w:name w:val="mw-headline"/>
    <w:basedOn w:val="Domylnaczcionkaakapitu"/>
    <w:rsid w:val="004D668C"/>
  </w:style>
</w:styles>
</file>

<file path=word/webSettings.xml><?xml version="1.0" encoding="utf-8"?>
<w:webSettings xmlns:r="http://schemas.openxmlformats.org/officeDocument/2006/relationships" xmlns:w="http://schemas.openxmlformats.org/wordprocessingml/2006/main">
  <w:divs>
    <w:div w:id="110173519">
      <w:bodyDiv w:val="1"/>
      <w:marLeft w:val="0"/>
      <w:marRight w:val="0"/>
      <w:marTop w:val="0"/>
      <w:marBottom w:val="0"/>
      <w:divBdr>
        <w:top w:val="none" w:sz="0" w:space="0" w:color="auto"/>
        <w:left w:val="none" w:sz="0" w:space="0" w:color="auto"/>
        <w:bottom w:val="none" w:sz="0" w:space="0" w:color="auto"/>
        <w:right w:val="none" w:sz="0" w:space="0" w:color="auto"/>
      </w:divBdr>
      <w:divsChild>
        <w:div w:id="658460463">
          <w:marLeft w:val="763"/>
          <w:marRight w:val="0"/>
          <w:marTop w:val="120"/>
          <w:marBottom w:val="0"/>
          <w:divBdr>
            <w:top w:val="none" w:sz="0" w:space="0" w:color="auto"/>
            <w:left w:val="none" w:sz="0" w:space="0" w:color="auto"/>
            <w:bottom w:val="none" w:sz="0" w:space="0" w:color="auto"/>
            <w:right w:val="none" w:sz="0" w:space="0" w:color="auto"/>
          </w:divBdr>
        </w:div>
        <w:div w:id="1830175157">
          <w:marLeft w:val="763"/>
          <w:marRight w:val="0"/>
          <w:marTop w:val="120"/>
          <w:marBottom w:val="0"/>
          <w:divBdr>
            <w:top w:val="none" w:sz="0" w:space="0" w:color="auto"/>
            <w:left w:val="none" w:sz="0" w:space="0" w:color="auto"/>
            <w:bottom w:val="none" w:sz="0" w:space="0" w:color="auto"/>
            <w:right w:val="none" w:sz="0" w:space="0" w:color="auto"/>
          </w:divBdr>
        </w:div>
        <w:div w:id="1278412760">
          <w:marLeft w:val="763"/>
          <w:marRight w:val="0"/>
          <w:marTop w:val="120"/>
          <w:marBottom w:val="0"/>
          <w:divBdr>
            <w:top w:val="none" w:sz="0" w:space="0" w:color="auto"/>
            <w:left w:val="none" w:sz="0" w:space="0" w:color="auto"/>
            <w:bottom w:val="none" w:sz="0" w:space="0" w:color="auto"/>
            <w:right w:val="none" w:sz="0" w:space="0" w:color="auto"/>
          </w:divBdr>
        </w:div>
      </w:divsChild>
    </w:div>
    <w:div w:id="701515116">
      <w:bodyDiv w:val="1"/>
      <w:marLeft w:val="0"/>
      <w:marRight w:val="0"/>
      <w:marTop w:val="0"/>
      <w:marBottom w:val="0"/>
      <w:divBdr>
        <w:top w:val="none" w:sz="0" w:space="0" w:color="auto"/>
        <w:left w:val="none" w:sz="0" w:space="0" w:color="auto"/>
        <w:bottom w:val="none" w:sz="0" w:space="0" w:color="auto"/>
        <w:right w:val="none" w:sz="0" w:space="0" w:color="auto"/>
      </w:divBdr>
    </w:div>
    <w:div w:id="788159815">
      <w:bodyDiv w:val="1"/>
      <w:marLeft w:val="0"/>
      <w:marRight w:val="0"/>
      <w:marTop w:val="0"/>
      <w:marBottom w:val="0"/>
      <w:divBdr>
        <w:top w:val="none" w:sz="0" w:space="0" w:color="auto"/>
        <w:left w:val="none" w:sz="0" w:space="0" w:color="auto"/>
        <w:bottom w:val="none" w:sz="0" w:space="0" w:color="auto"/>
        <w:right w:val="none" w:sz="0" w:space="0" w:color="auto"/>
      </w:divBdr>
    </w:div>
    <w:div w:id="1134102962">
      <w:bodyDiv w:val="1"/>
      <w:marLeft w:val="0"/>
      <w:marRight w:val="0"/>
      <w:marTop w:val="0"/>
      <w:marBottom w:val="0"/>
      <w:divBdr>
        <w:top w:val="none" w:sz="0" w:space="0" w:color="auto"/>
        <w:left w:val="none" w:sz="0" w:space="0" w:color="auto"/>
        <w:bottom w:val="none" w:sz="0" w:space="0" w:color="auto"/>
        <w:right w:val="none" w:sz="0" w:space="0" w:color="auto"/>
      </w:divBdr>
    </w:div>
    <w:div w:id="21052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files.pl/pl/index.php/Meto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files.pl/pl/index.php/System" TargetMode="External"/><Relationship Id="rId5" Type="http://schemas.openxmlformats.org/officeDocument/2006/relationships/hyperlink" Target="http://mfiles.pl/pl/index.php/Organizacj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944</Words>
  <Characters>5664</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3</cp:revision>
  <dcterms:created xsi:type="dcterms:W3CDTF">2015-10-07T14:56:00Z</dcterms:created>
  <dcterms:modified xsi:type="dcterms:W3CDTF">2015-10-11T15:22:00Z</dcterms:modified>
</cp:coreProperties>
</file>